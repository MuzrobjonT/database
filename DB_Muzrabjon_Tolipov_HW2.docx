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32594" w14:textId="77777777" w:rsidR="00500742" w:rsidRDefault="00500742" w:rsidP="00500742">
      <w:pPr>
        <w:pStyle w:val="a2"/>
      </w:pPr>
    </w:p>
    <w:p w14:paraId="77658F3B" w14:textId="77777777" w:rsidR="00500742" w:rsidRDefault="00500742" w:rsidP="00500742">
      <w:pPr>
        <w:pStyle w:val="a2"/>
      </w:pPr>
    </w:p>
    <w:p w14:paraId="0E34BD01" w14:textId="77777777" w:rsidR="00500742" w:rsidRDefault="00500742" w:rsidP="00500742">
      <w:pPr>
        <w:pStyle w:val="a2"/>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a2"/>
      </w:pPr>
    </w:p>
    <w:p w14:paraId="6F72959F" w14:textId="77777777" w:rsidR="00500742" w:rsidRDefault="00500742" w:rsidP="00500742">
      <w:pPr>
        <w:pStyle w:val="a2"/>
      </w:pPr>
    </w:p>
    <w:p w14:paraId="19E2EDC6" w14:textId="77777777" w:rsidR="00500742" w:rsidRDefault="00500742" w:rsidP="00500742">
      <w:pPr>
        <w:pStyle w:val="a2"/>
      </w:pPr>
    </w:p>
    <w:p w14:paraId="31C885E5" w14:textId="77777777" w:rsidR="00500742" w:rsidRDefault="00500742" w:rsidP="00500742">
      <w:pPr>
        <w:pStyle w:val="a2"/>
      </w:pPr>
    </w:p>
    <w:p w14:paraId="74C5682C" w14:textId="7772FE91" w:rsidR="00500742" w:rsidRDefault="00500742" w:rsidP="00500742">
      <w:pPr>
        <w:pStyle w:val="a2"/>
      </w:pPr>
    </w:p>
    <w:p w14:paraId="543A52D9" w14:textId="013AC9BA" w:rsidR="00500742" w:rsidRDefault="00500742" w:rsidP="00500742">
      <w:pPr>
        <w:pStyle w:val="a2"/>
      </w:pPr>
    </w:p>
    <w:p w14:paraId="5C893A34" w14:textId="466D5F0C" w:rsidR="00500742" w:rsidRDefault="00500742" w:rsidP="00500742">
      <w:pPr>
        <w:pStyle w:val="a2"/>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4A45D672" w:rsidR="00500742" w:rsidRDefault="00426215" w:rsidP="007206CD">
            <w:pPr>
              <w:pStyle w:val="af1"/>
              <w:rPr>
                <w:ins w:id="0" w:author="Elmakon" w:date="2023-10-02T12:54:00Z"/>
              </w:rPr>
            </w:pPr>
            <w:r>
              <w:t>Business Template</w:t>
            </w:r>
          </w:p>
          <w:p w14:paraId="60FEECB5" w14:textId="3ABE1EC2" w:rsidR="00445409" w:rsidRPr="007F4104" w:rsidRDefault="00445409" w:rsidP="007206CD">
            <w:pPr>
              <w:pStyle w:val="af1"/>
            </w:pPr>
          </w:p>
          <w:p w14:paraId="2A75448B" w14:textId="00746286"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3D719E4E" w14:textId="6D0851FB" w:rsidR="00445409" w:rsidRPr="00445409" w:rsidRDefault="00445409" w:rsidP="00445409">
            <w:pPr>
              <w:widowControl/>
              <w:spacing w:after="160" w:line="259" w:lineRule="auto"/>
              <w:rPr>
                <w:ins w:id="1" w:author="Elmakon" w:date="2023-10-02T13:01:00Z"/>
                <w:rFonts w:ascii="Arial Black" w:eastAsiaTheme="minorHAnsi" w:hAnsi="Arial Black" w:cstheme="minorBidi"/>
                <w:b/>
                <w:sz w:val="28"/>
                <w:szCs w:val="22"/>
              </w:rPr>
            </w:pPr>
            <w:ins w:id="2" w:author="Elmakon" w:date="2023-10-02T13:01:00Z">
              <w:r w:rsidRPr="00445409">
                <w:rPr>
                  <w:rFonts w:ascii="Arial Black" w:eastAsiaTheme="minorHAnsi" w:hAnsi="Arial Black" w:cstheme="minorBidi"/>
                  <w:b/>
                  <w:sz w:val="28"/>
                  <w:szCs w:val="22"/>
                </w:rPr>
                <w:t>AN AUCTION HOUSE DATABASE</w:t>
              </w:r>
            </w:ins>
          </w:p>
          <w:p w14:paraId="413D4256" w14:textId="3EC8EE7A" w:rsidR="00500742" w:rsidRPr="00D04DA9" w:rsidRDefault="00950730" w:rsidP="00D04DA9">
            <w:pPr>
              <w:widowControl/>
              <w:autoSpaceDE w:val="0"/>
              <w:autoSpaceDN w:val="0"/>
              <w:adjustRightInd w:val="0"/>
              <w:spacing w:line="240" w:lineRule="auto"/>
              <w:rPr>
                <w:rFonts w:ascii="Arial" w:eastAsiaTheme="minorEastAsia" w:hAnsi="Arial" w:cs="Arial"/>
                <w:b/>
                <w:bCs/>
                <w:caps/>
                <w:color w:val="464547"/>
                <w:sz w:val="44"/>
                <w:szCs w:val="44"/>
              </w:rPr>
            </w:pPr>
            <w:del w:id="3" w:author="Elmakon" w:date="2023-10-02T13:01:00Z">
              <w:r w:rsidRPr="00950730" w:rsidDel="00445409">
                <w:rPr>
                  <w:rFonts w:ascii="Arial" w:eastAsiaTheme="minorEastAsia" w:hAnsi="Arial" w:cs="Arial"/>
                  <w:b/>
                  <w:bCs/>
                  <w:caps/>
                  <w:color w:val="464547"/>
                  <w:sz w:val="44"/>
                  <w:szCs w:val="44"/>
                </w:rPr>
                <w:delText>Subject</w:delText>
              </w:r>
              <w:r w:rsidDel="00445409">
                <w:rPr>
                  <w:rFonts w:ascii="Arial" w:eastAsiaTheme="minorEastAsia" w:hAnsi="Arial" w:cs="Arial"/>
                  <w:b/>
                  <w:bCs/>
                  <w:caps/>
                  <w:color w:val="464547"/>
                  <w:sz w:val="44"/>
                  <w:szCs w:val="44"/>
                </w:rPr>
                <w:delText xml:space="preserve"> </w:delText>
              </w:r>
              <w:r w:rsidRPr="00950730" w:rsidDel="00445409">
                <w:rPr>
                  <w:rFonts w:ascii="Arial" w:eastAsiaTheme="minorEastAsia" w:hAnsi="Arial" w:cs="Arial"/>
                  <w:b/>
                  <w:bCs/>
                  <w:caps/>
                  <w:color w:val="464547"/>
                  <w:sz w:val="44"/>
                  <w:szCs w:val="44"/>
                </w:rPr>
                <w:delText>areas</w:delText>
              </w:r>
            </w:del>
            <w:r w:rsidR="00500742">
              <w:rPr>
                <w:color w:val="2B579A"/>
                <w:shd w:val="clear" w:color="auto" w:fill="E6E6E6"/>
              </w:rPr>
              <w:fldChar w:fldCharType="end"/>
            </w:r>
          </w:p>
        </w:tc>
      </w:tr>
      <w:tr w:rsidR="00500742" w:rsidRPr="00114D08" w14:paraId="40961459" w14:textId="77777777" w:rsidTr="007206CD">
        <w:tc>
          <w:tcPr>
            <w:tcW w:w="9359" w:type="dxa"/>
          </w:tcPr>
          <w:p w14:paraId="76309376" w14:textId="563FE6E0" w:rsidR="00500742" w:rsidRPr="00426215" w:rsidRDefault="00426215"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500742">
      <w:pPr>
        <w:pStyle w:val="a2"/>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a2"/>
      </w:pPr>
    </w:p>
    <w:p w14:paraId="208A37E9" w14:textId="77777777" w:rsidR="00500742" w:rsidRPr="00713C48" w:rsidRDefault="00500742" w:rsidP="00500742">
      <w:pPr>
        <w:pStyle w:val="af3"/>
      </w:pPr>
      <w:bookmarkStart w:id="4" w:name="_Toc456598587"/>
      <w:bookmarkStart w:id="5" w:name="_Toc456600918"/>
      <w:bookmarkStart w:id="6" w:name="_Toc2484421"/>
      <w:bookmarkStart w:id="7" w:name="_Toc4475558"/>
      <w:r w:rsidRPr="00713C48">
        <w:t>Contents</w:t>
      </w:r>
    </w:p>
    <w:p w14:paraId="5B80CBBC" w14:textId="7661780F" w:rsidR="00407DD5" w:rsidRDefault="00500742">
      <w:pPr>
        <w:pStyle w:val="1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ab"/>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ab"/>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4F775B">
      <w:pPr>
        <w:pStyle w:val="22"/>
        <w:tabs>
          <w:tab w:val="left" w:pos="880"/>
          <w:tab w:val="right" w:leader="dot" w:pos="9347"/>
        </w:tabs>
        <w:rPr>
          <w:rFonts w:asciiTheme="minorHAnsi" w:eastAsiaTheme="minorEastAsia" w:hAnsiTheme="minorHAnsi" w:cstheme="minorBidi"/>
          <w:noProof/>
          <w:sz w:val="22"/>
          <w:szCs w:val="22"/>
        </w:rPr>
      </w:pPr>
      <w:hyperlink w:anchor="_Toc62212631" w:history="1">
        <w:r w:rsidR="00407DD5" w:rsidRPr="00CF14D8">
          <w:rPr>
            <w:rStyle w:val="ab"/>
            <w:rFonts w:eastAsia="MS Gothic"/>
            <w:noProof/>
          </w:rPr>
          <w:t>1.1</w:t>
        </w:r>
        <w:r w:rsidR="00407DD5">
          <w:rPr>
            <w:rFonts w:asciiTheme="minorHAnsi" w:eastAsiaTheme="minorEastAsia" w:hAnsiTheme="minorHAnsi" w:cstheme="minorBidi"/>
            <w:noProof/>
            <w:sz w:val="22"/>
            <w:szCs w:val="22"/>
          </w:rPr>
          <w:tab/>
        </w:r>
        <w:r w:rsidR="00407DD5" w:rsidRPr="00CF14D8">
          <w:rPr>
            <w:rStyle w:val="ab"/>
            <w:rFonts w:eastAsia="MS Gothic"/>
            <w:noProof/>
          </w:rPr>
          <w:t>Business background</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_Toc62212631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43771BC" w14:textId="3DEEC2AB" w:rsidR="00407DD5" w:rsidRDefault="004F775B">
      <w:pPr>
        <w:pStyle w:val="22"/>
        <w:tabs>
          <w:tab w:val="left" w:pos="880"/>
          <w:tab w:val="right" w:leader="dot" w:pos="9347"/>
        </w:tabs>
        <w:rPr>
          <w:rFonts w:asciiTheme="minorHAnsi" w:eastAsiaTheme="minorEastAsia" w:hAnsiTheme="minorHAnsi" w:cstheme="minorBidi"/>
          <w:noProof/>
          <w:sz w:val="22"/>
          <w:szCs w:val="22"/>
        </w:rPr>
      </w:pPr>
      <w:hyperlink w:anchor="_Toc62212632" w:history="1">
        <w:r w:rsidR="00407DD5" w:rsidRPr="00CF14D8">
          <w:rPr>
            <w:rStyle w:val="ab"/>
            <w:rFonts w:eastAsia="MS Gothic"/>
            <w:noProof/>
          </w:rPr>
          <w:t>1.2</w:t>
        </w:r>
        <w:r w:rsidR="00407DD5">
          <w:rPr>
            <w:rFonts w:asciiTheme="minorHAnsi" w:eastAsiaTheme="minorEastAsia" w:hAnsiTheme="minorHAnsi" w:cstheme="minorBidi"/>
            <w:noProof/>
            <w:sz w:val="22"/>
            <w:szCs w:val="22"/>
          </w:rPr>
          <w:tab/>
        </w:r>
        <w:r w:rsidR="00407DD5" w:rsidRPr="00CF14D8">
          <w:rPr>
            <w:rStyle w:val="ab"/>
            <w:rFonts w:eastAsia="MS Gothic"/>
            <w:noProof/>
          </w:rPr>
          <w:t>Problems. Current Situation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_Toc62212632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0E133934" w14:textId="54C61E7C" w:rsidR="00407DD5" w:rsidRDefault="004F775B" w:rsidP="6D4B84C2">
      <w:pPr>
        <w:pStyle w:val="22"/>
        <w:tabs>
          <w:tab w:val="left" w:pos="880"/>
          <w:tab w:val="right" w:leader="dot" w:pos="9347"/>
        </w:tabs>
        <w:rPr>
          <w:rFonts w:asciiTheme="minorHAnsi" w:eastAsiaTheme="minorEastAsia" w:hAnsiTheme="minorHAnsi" w:cstheme="minorBidi"/>
          <w:noProof/>
          <w:sz w:val="22"/>
          <w:szCs w:val="22"/>
        </w:rPr>
      </w:pPr>
      <w:hyperlink w:anchor="_Toc62212633" w:history="1">
        <w:r w:rsidR="00407DD5" w:rsidRPr="00CF14D8">
          <w:rPr>
            <w:rStyle w:val="ab"/>
            <w:rFonts w:eastAsia="MS Gothic"/>
            <w:noProof/>
          </w:rPr>
          <w:t>1.3</w:t>
        </w:r>
        <w:r w:rsidR="00407DD5">
          <w:rPr>
            <w:rFonts w:asciiTheme="minorHAnsi" w:eastAsiaTheme="minorEastAsia" w:hAnsiTheme="minorHAnsi" w:cstheme="minorBidi"/>
            <w:noProof/>
            <w:sz w:val="22"/>
            <w:szCs w:val="22"/>
          </w:rPr>
          <w:tab/>
        </w:r>
        <w:r w:rsidR="002B3847">
          <w:rPr>
            <w:rStyle w:val="ab"/>
            <w:rFonts w:eastAsia="MS Gothic"/>
            <w:noProof/>
          </w:rPr>
          <w:t>The b</w:t>
        </w:r>
        <w:r w:rsidR="00407DD5" w:rsidRPr="00CF14D8">
          <w:rPr>
            <w:rStyle w:val="ab"/>
            <w:rFonts w:eastAsia="MS Gothic"/>
            <w:noProof/>
          </w:rPr>
          <w:t xml:space="preserve">enefits </w:t>
        </w:r>
        <w:r w:rsidR="002B3847">
          <w:rPr>
            <w:rStyle w:val="ab"/>
            <w:rFonts w:eastAsia="MS Gothic"/>
            <w:noProof/>
          </w:rPr>
          <w:t>of</w:t>
        </w:r>
        <w:r w:rsidR="00407DD5" w:rsidRPr="00CF14D8">
          <w:rPr>
            <w:rStyle w:val="ab"/>
            <w:rFonts w:eastAsia="MS Gothic"/>
            <w:noProof/>
          </w:rPr>
          <w:t xml:space="preserve"> implementing a database. Project Vision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_Toc62212633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128635C4" w14:textId="349EDCCA" w:rsidR="00407DD5" w:rsidRDefault="004F775B">
      <w:pPr>
        <w:pStyle w:val="1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00407DD5" w:rsidRPr="00CF14D8">
          <w:rPr>
            <w:rStyle w:val="ab"/>
            <w:rFonts w:eastAsia="MS Gothic"/>
            <w:noProof/>
          </w:rPr>
          <w:t>2</w:t>
        </w:r>
        <w:r w:rsidR="00407DD5">
          <w:rPr>
            <w:rFonts w:asciiTheme="minorHAnsi" w:eastAsiaTheme="minorEastAsia" w:hAnsiTheme="minorHAnsi" w:cstheme="minorBidi"/>
            <w:bCs w:val="0"/>
            <w:caps w:val="0"/>
            <w:noProof/>
            <w:color w:val="auto"/>
            <w:sz w:val="22"/>
            <w:szCs w:val="22"/>
          </w:rPr>
          <w:tab/>
        </w:r>
        <w:r w:rsidR="00407DD5" w:rsidRPr="00CF14D8">
          <w:rPr>
            <w:rStyle w:val="ab"/>
            <w:rFonts w:eastAsia="MS Gothic"/>
            <w:noProof/>
          </w:rPr>
          <w:t>Model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_Toc62212634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41C96AAF" w14:textId="1B137751" w:rsidR="00407DD5" w:rsidRDefault="004F775B">
      <w:pPr>
        <w:pStyle w:val="22"/>
        <w:tabs>
          <w:tab w:val="left" w:pos="880"/>
          <w:tab w:val="right" w:leader="dot" w:pos="9347"/>
        </w:tabs>
        <w:rPr>
          <w:rFonts w:asciiTheme="minorHAnsi" w:eastAsiaTheme="minorEastAsia" w:hAnsiTheme="minorHAnsi" w:cstheme="minorBidi"/>
          <w:noProof/>
          <w:sz w:val="22"/>
          <w:szCs w:val="22"/>
        </w:rPr>
      </w:pPr>
      <w:hyperlink w:anchor="_Toc62212635" w:history="1">
        <w:r w:rsidR="00407DD5" w:rsidRPr="00CF14D8">
          <w:rPr>
            <w:rStyle w:val="ab"/>
            <w:rFonts w:eastAsia="MS Gothic"/>
            <w:noProof/>
          </w:rPr>
          <w:t>2.1</w:t>
        </w:r>
        <w:r w:rsidR="00407DD5">
          <w:rPr>
            <w:rFonts w:asciiTheme="minorHAnsi" w:eastAsiaTheme="minorEastAsia" w:hAnsiTheme="minorHAnsi" w:cstheme="minorBidi"/>
            <w:noProof/>
            <w:sz w:val="22"/>
            <w:szCs w:val="22"/>
          </w:rPr>
          <w:tab/>
        </w:r>
        <w:r w:rsidR="00407DD5" w:rsidRPr="00CF14D8">
          <w:rPr>
            <w:rStyle w:val="ab"/>
            <w:rFonts w:eastAsia="MS Gothic"/>
            <w:noProof/>
          </w:rPr>
          <w:t>Definitions &amp; Acronyms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_Toc62212635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670E842D" w14:textId="0E364FEB" w:rsidR="00407DD5" w:rsidRDefault="004F775B">
      <w:pPr>
        <w:pStyle w:val="22"/>
        <w:tabs>
          <w:tab w:val="left" w:pos="880"/>
          <w:tab w:val="right" w:leader="dot" w:pos="9347"/>
        </w:tabs>
        <w:rPr>
          <w:rFonts w:asciiTheme="minorHAnsi" w:eastAsiaTheme="minorEastAsia" w:hAnsiTheme="minorHAnsi" w:cstheme="minorBidi"/>
          <w:noProof/>
          <w:sz w:val="22"/>
          <w:szCs w:val="22"/>
        </w:rPr>
      </w:pPr>
      <w:hyperlink w:anchor="_Toc62212636" w:history="1">
        <w:r w:rsidR="00407DD5" w:rsidRPr="00CF14D8">
          <w:rPr>
            <w:rStyle w:val="ab"/>
            <w:rFonts w:eastAsia="MS Gothic"/>
            <w:noProof/>
          </w:rPr>
          <w:t>2.2</w:t>
        </w:r>
        <w:r w:rsidR="00407DD5">
          <w:rPr>
            <w:rFonts w:asciiTheme="minorHAnsi" w:eastAsiaTheme="minorEastAsia" w:hAnsiTheme="minorHAnsi" w:cstheme="minorBidi"/>
            <w:noProof/>
            <w:sz w:val="22"/>
            <w:szCs w:val="22"/>
          </w:rPr>
          <w:tab/>
        </w:r>
        <w:r w:rsidR="00407DD5" w:rsidRPr="00CF14D8">
          <w:rPr>
            <w:rStyle w:val="ab"/>
            <w:rFonts w:eastAsia="MS Gothic"/>
            <w:noProof/>
          </w:rPr>
          <w:t>Logical Scheme</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_Toc62212636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32F1B2ED" w14:textId="4CEEC0FC" w:rsidR="00407DD5" w:rsidRDefault="004F775B">
      <w:pPr>
        <w:pStyle w:val="22"/>
        <w:tabs>
          <w:tab w:val="left" w:pos="880"/>
          <w:tab w:val="right" w:leader="dot" w:pos="9347"/>
        </w:tabs>
        <w:rPr>
          <w:rFonts w:asciiTheme="minorHAnsi" w:eastAsiaTheme="minorEastAsia" w:hAnsiTheme="minorHAnsi" w:cstheme="minorBidi"/>
          <w:noProof/>
          <w:sz w:val="22"/>
          <w:szCs w:val="22"/>
        </w:rPr>
      </w:pPr>
      <w:hyperlink w:anchor="_Toc62212637" w:history="1">
        <w:r w:rsidR="00407DD5" w:rsidRPr="00CF14D8">
          <w:rPr>
            <w:rStyle w:val="ab"/>
            <w:rFonts w:eastAsia="MS Gothic"/>
            <w:noProof/>
          </w:rPr>
          <w:t>2.3</w:t>
        </w:r>
        <w:r w:rsidR="00407DD5">
          <w:rPr>
            <w:rFonts w:asciiTheme="minorHAnsi" w:eastAsiaTheme="minorEastAsia" w:hAnsiTheme="minorHAnsi" w:cstheme="minorBidi"/>
            <w:noProof/>
            <w:sz w:val="22"/>
            <w:szCs w:val="22"/>
          </w:rPr>
          <w:tab/>
        </w:r>
        <w:r w:rsidR="00407DD5" w:rsidRPr="00CF14D8">
          <w:rPr>
            <w:rStyle w:val="ab"/>
            <w:rFonts w:eastAsia="MS Gothic"/>
            <w:noProof/>
          </w:rPr>
          <w:t>Objects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_Toc62212637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58FCF022" w14:textId="7D69FC3F" w:rsidR="00500742" w:rsidRPr="00114D08" w:rsidRDefault="00500742" w:rsidP="00500742">
      <w:pPr>
        <w:pStyle w:val="1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a2"/>
      </w:pPr>
    </w:p>
    <w:p w14:paraId="56241B92" w14:textId="34015214" w:rsidR="0094703C" w:rsidRPr="0077468E" w:rsidRDefault="00500742" w:rsidP="00426215">
      <w:pPr>
        <w:pStyle w:val="1"/>
        <w:numPr>
          <w:ilvl w:val="0"/>
          <w:numId w:val="0"/>
        </w:numPr>
        <w:rPr>
          <w:sz w:val="24"/>
        </w:rPr>
      </w:pPr>
      <w:bookmarkStart w:id="8" w:name="_Section_1"/>
      <w:bookmarkEnd w:id="8"/>
      <w:r w:rsidRPr="008E2573">
        <w:br w:type="page"/>
      </w:r>
      <w:bookmarkEnd w:id="4"/>
      <w:bookmarkEnd w:id="5"/>
      <w:bookmarkEnd w:id="6"/>
      <w:bookmarkEnd w:id="7"/>
    </w:p>
    <w:p w14:paraId="31B69AA4" w14:textId="77777777" w:rsidR="00426215" w:rsidRDefault="00426215" w:rsidP="00426215">
      <w:pPr>
        <w:pStyle w:val="1"/>
        <w:ind w:left="431" w:hanging="431"/>
      </w:pPr>
      <w:bookmarkStart w:id="9" w:name="_Toc412572569"/>
      <w:bookmarkStart w:id="10" w:name="_Toc509167633"/>
      <w:bookmarkStart w:id="11" w:name="_Toc62212630"/>
      <w:r>
        <w:lastRenderedPageBreak/>
        <w:t>Business Description</w:t>
      </w:r>
      <w:bookmarkEnd w:id="9"/>
      <w:bookmarkEnd w:id="10"/>
      <w:bookmarkEnd w:id="11"/>
    </w:p>
    <w:p w14:paraId="45574318" w14:textId="6BB86AAC" w:rsidR="00426215" w:rsidRDefault="00426215" w:rsidP="00426215">
      <w:pPr>
        <w:pStyle w:val="2"/>
        <w:keepNext w:val="0"/>
        <w:ind w:left="851" w:hanging="851"/>
      </w:pPr>
      <w:bookmarkStart w:id="12" w:name="_Toc412572570"/>
      <w:bookmarkStart w:id="13" w:name="_Toc509167634"/>
      <w:bookmarkStart w:id="14" w:name="_Toc62212631"/>
      <w:r>
        <w:t>Business background</w:t>
      </w:r>
      <w:bookmarkEnd w:id="12"/>
      <w:bookmarkEnd w:id="13"/>
      <w:bookmarkEnd w:id="14"/>
    </w:p>
    <w:p w14:paraId="1CE130DD" w14:textId="6B58D29F" w:rsidR="00C403FF" w:rsidRPr="00C403FF" w:rsidRDefault="00445409" w:rsidP="00341A40">
      <w:pPr>
        <w:pStyle w:val="a2"/>
        <w:jc w:val="both"/>
      </w:pPr>
      <w:r>
        <w:rPr>
          <w:rFonts w:ascii="Helvetica" w:hAnsi="Helvetica"/>
          <w:color w:val="313131"/>
          <w:sz w:val="26"/>
          <w:szCs w:val="26"/>
          <w:shd w:val="clear" w:color="auto" w:fill="FFFFFF"/>
        </w:rPr>
        <w:t>The company sells antiques and artwork at auction. The owners of items put up for auction by the company are legal sellers. The people who purchase these items are referred to as buyers. After receiving a batch of items from the sellers, the firm decides at which auction it will be more profitable to present a particular item. Before the next auction, each item displayed is assigned a separate lot number, which plays the same role as the product code entered before. Two items sold at different auctions may have the same lot numbers. The details about each auction are recorded by the company. The date, place, and time are noted, as well as any other specifics (for example, oil paintings from before 1900). Information about each item sold is also entered: the auction for which it is claimed, the lot number, the seller, the starting price, and a brief verbal description. The seller is allowed to display any number of items, and the buyer can purchase any number of items. The same person or firm can act as both a seller and a buyer. After the auction, employees of the auction house record the actual price paid for an item and the buyer's data.</w:t>
      </w:r>
    </w:p>
    <w:p w14:paraId="3F9669AC" w14:textId="58EB986B" w:rsidR="00C403FF" w:rsidRPr="00C403FF" w:rsidRDefault="00426215" w:rsidP="00C403FF">
      <w:pPr>
        <w:pStyle w:val="2"/>
        <w:keepNext w:val="0"/>
        <w:ind w:left="851" w:hanging="851"/>
      </w:pPr>
      <w:bookmarkStart w:id="15" w:name="_Toc412572571"/>
      <w:bookmarkStart w:id="16" w:name="_Toc509167635"/>
      <w:bookmarkStart w:id="17" w:name="_Toc62212632"/>
      <w:r>
        <w:t>P</w:t>
      </w:r>
      <w:r w:rsidRPr="00473DF1">
        <w:t>roblems</w:t>
      </w:r>
      <w:r w:rsidR="00C403FF">
        <w:t>.</w:t>
      </w:r>
      <w:r w:rsidRPr="00473DF1">
        <w:t xml:space="preserve"> </w:t>
      </w:r>
      <w:bookmarkStart w:id="18" w:name="_Toc462595274"/>
      <w:bookmarkEnd w:id="15"/>
      <w:bookmarkEnd w:id="16"/>
      <w:r w:rsidR="00C403FF" w:rsidRPr="00C403FF">
        <w:t>Current Situation</w:t>
      </w:r>
      <w:bookmarkEnd w:id="17"/>
      <w:bookmarkEnd w:id="18"/>
    </w:p>
    <w:p w14:paraId="7F5D8045" w14:textId="0BDA3105" w:rsidR="00341A40" w:rsidRPr="00341A40" w:rsidRDefault="00341A40" w:rsidP="00341A40">
      <w:pPr>
        <w:pStyle w:val="1"/>
        <w:numPr>
          <w:ilvl w:val="0"/>
          <w:numId w:val="0"/>
        </w:numPr>
        <w:ind w:left="90"/>
        <w:jc w:val="both"/>
        <w:rPr>
          <w:rFonts w:ascii="Times New Roman" w:hAnsi="Times New Roman"/>
        </w:rPr>
      </w:pPr>
      <w:r w:rsidRPr="00341A40">
        <w:rPr>
          <w:rFonts w:ascii="Times New Roman" w:hAnsi="Times New Roman"/>
          <w:caps w:val="0"/>
        </w:rPr>
        <w:t>The problem we're talking about is when people want to join auctions, but it's hard because they have to be there at a certain time. Sometimes, they can't make it because they live far away. This makes them miss out on the auctions a lot. Also, it's expensive and takes a long time to travel far just to buy one thing. Not everyone can go to these auction places — only a few chosen ones with special tickets. So, many people who want to buy things can't. These auctions are also usually in one area, so if there's an auction in another faraway place, people don't even know. This means only a few people go to these auctions, and the seller might not get the price they were hoping for their stuff.</w:t>
      </w:r>
    </w:p>
    <w:p w14:paraId="7A3D1FB8" w14:textId="77777777" w:rsidR="00C403FF" w:rsidRPr="00E82570" w:rsidRDefault="00C403FF" w:rsidP="00426215">
      <w:pPr>
        <w:pStyle w:val="a2"/>
      </w:pPr>
    </w:p>
    <w:p w14:paraId="456F4093" w14:textId="1739094F" w:rsidR="00426215" w:rsidRDefault="0000152E" w:rsidP="00426215">
      <w:pPr>
        <w:pStyle w:val="2"/>
        <w:keepNext w:val="0"/>
        <w:ind w:left="851" w:hanging="851"/>
      </w:pPr>
      <w:bookmarkStart w:id="19" w:name="_Toc412572572"/>
      <w:bookmarkStart w:id="20" w:name="_Toc509167636"/>
      <w:bookmarkStart w:id="21" w:name="_Toc62212633"/>
      <w:r>
        <w:t xml:space="preserve">the </w:t>
      </w:r>
      <w:r w:rsidR="00426215">
        <w:t xml:space="preserve">Benefits </w:t>
      </w:r>
      <w:r>
        <w:t>of</w:t>
      </w:r>
      <w:r w:rsidR="00426215">
        <w:t xml:space="preserve"> implementing a </w:t>
      </w:r>
      <w:bookmarkEnd w:id="19"/>
      <w:bookmarkEnd w:id="20"/>
      <w:r w:rsidR="00C403FF">
        <w:t>database. Project Vision</w:t>
      </w:r>
      <w:bookmarkEnd w:id="21"/>
    </w:p>
    <w:p w14:paraId="31C1AF01" w14:textId="77777777" w:rsidR="00341A40" w:rsidRPr="00281ADD" w:rsidRDefault="00341A40" w:rsidP="00341A40"/>
    <w:p w14:paraId="6E63765A" w14:textId="77777777" w:rsidR="00341A40" w:rsidRPr="00341A40" w:rsidRDefault="00341A40" w:rsidP="00341A40">
      <w:pPr>
        <w:jc w:val="both"/>
        <w:rPr>
          <w:sz w:val="28"/>
          <w:szCs w:val="28"/>
        </w:rPr>
      </w:pPr>
      <w:r w:rsidRPr="00341A40">
        <w:rPr>
          <w:sz w:val="28"/>
          <w:szCs w:val="28"/>
        </w:rPr>
        <w:t>To make things better and easier, buyers can share their opinions about the sellers. They can talk about how accurate the item descriptions were, how happy they were with the seller's messages, and how fast the seller sent the products.</w:t>
      </w:r>
    </w:p>
    <w:p w14:paraId="78C0555A" w14:textId="77777777" w:rsidR="00341A40" w:rsidRPr="00341A40" w:rsidRDefault="00341A40" w:rsidP="00341A40">
      <w:pPr>
        <w:jc w:val="both"/>
        <w:rPr>
          <w:sz w:val="28"/>
          <w:szCs w:val="28"/>
        </w:rPr>
      </w:pPr>
      <w:r w:rsidRPr="00341A40">
        <w:rPr>
          <w:sz w:val="28"/>
          <w:szCs w:val="28"/>
        </w:rPr>
        <w:t>This special computer system is like an 'Online Auction.' Anyone, no matter where they are, can use it anytime. It helps people buy things at lower prices, choose from many different items, and it's faster than traditional markets. It's made to be simple for everyone. People who want to sell things can easily join and start selling without much trouble. The main idea of this website is to create a great online way of buying things that saves time and money for everyone.</w:t>
      </w:r>
    </w:p>
    <w:p w14:paraId="20C95FFC" w14:textId="77777777" w:rsidR="006F645E" w:rsidRPr="006F645E" w:rsidRDefault="006F645E" w:rsidP="00341A40">
      <w:pPr>
        <w:pStyle w:val="a2"/>
        <w:jc w:val="both"/>
      </w:pPr>
    </w:p>
    <w:p w14:paraId="1B22C6C0" w14:textId="11675BAE" w:rsidR="00426215" w:rsidRDefault="006F645E" w:rsidP="00426215">
      <w:pPr>
        <w:pStyle w:val="1"/>
        <w:ind w:left="431" w:hanging="431"/>
      </w:pPr>
      <w:bookmarkStart w:id="22" w:name="_Toc62212634"/>
      <w:bookmarkStart w:id="23" w:name="_Hlk314571188"/>
      <w:r>
        <w:lastRenderedPageBreak/>
        <w:t>Model description</w:t>
      </w:r>
      <w:bookmarkEnd w:id="22"/>
    </w:p>
    <w:p w14:paraId="65416CD2" w14:textId="77777777" w:rsidR="006F645E" w:rsidRDefault="006F645E" w:rsidP="006F645E">
      <w:pPr>
        <w:pStyle w:val="2"/>
        <w:keepNext w:val="0"/>
        <w:ind w:left="851" w:hanging="851"/>
      </w:pPr>
      <w:bookmarkStart w:id="24" w:name="_Toc462595272"/>
      <w:bookmarkStart w:id="25" w:name="_Toc62212635"/>
      <w:r w:rsidRPr="008D63DF">
        <w:t>Definitions &amp; Acronyms</w:t>
      </w:r>
      <w:bookmarkEnd w:id="24"/>
      <w:bookmarkEnd w:id="25"/>
    </w:p>
    <w:p w14:paraId="76B9C154" w14:textId="77777777" w:rsidR="00341A40" w:rsidRPr="00341A40" w:rsidRDefault="00341A40" w:rsidP="00341A40">
      <w:pPr>
        <w:pStyle w:val="1"/>
        <w:numPr>
          <w:ilvl w:val="0"/>
          <w:numId w:val="0"/>
        </w:numPr>
        <w:ind w:left="1440"/>
        <w:rPr>
          <w:rFonts w:ascii="Times New Roman" w:hAnsi="Times New Roman"/>
        </w:rPr>
      </w:pPr>
      <w:r w:rsidRPr="00341A40">
        <w:rPr>
          <w:rFonts w:ascii="Times New Roman" w:hAnsi="Times New Roman"/>
        </w:rPr>
        <w:t>Entities</w:t>
      </w:r>
    </w:p>
    <w:p w14:paraId="4F3AA03C" w14:textId="77777777" w:rsidR="00341A40" w:rsidRPr="001271E1" w:rsidRDefault="00341A40" w:rsidP="00341A40">
      <w:pPr>
        <w:pStyle w:val="1"/>
        <w:numPr>
          <w:ilvl w:val="0"/>
          <w:numId w:val="0"/>
        </w:numPr>
        <w:ind w:left="1440"/>
        <w:rPr>
          <w:rFonts w:ascii="Times New Roman" w:hAnsi="Times New Roman"/>
          <w:sz w:val="24"/>
        </w:rPr>
      </w:pPr>
      <w:r w:rsidRPr="001271E1">
        <w:rPr>
          <w:rFonts w:ascii="Times New Roman" w:hAnsi="Times New Roman"/>
          <w:sz w:val="24"/>
        </w:rPr>
        <w:t>1.</w:t>
      </w:r>
      <w:r w:rsidRPr="001271E1">
        <w:rPr>
          <w:rFonts w:ascii="Times New Roman" w:hAnsi="Times New Roman"/>
          <w:sz w:val="24"/>
        </w:rPr>
        <w:tab/>
        <w:t>User: This entity captures information about the buyer or seller who signed up on the online auction web portal.</w:t>
      </w:r>
    </w:p>
    <w:p w14:paraId="17220D38" w14:textId="77777777" w:rsidR="00341A40" w:rsidRPr="001271E1" w:rsidRDefault="00341A40" w:rsidP="00341A40">
      <w:pPr>
        <w:pStyle w:val="1"/>
        <w:numPr>
          <w:ilvl w:val="0"/>
          <w:numId w:val="0"/>
        </w:numPr>
        <w:ind w:left="1440"/>
        <w:rPr>
          <w:rFonts w:ascii="Times New Roman" w:hAnsi="Times New Roman"/>
          <w:sz w:val="24"/>
        </w:rPr>
      </w:pPr>
      <w:r w:rsidRPr="001271E1">
        <w:rPr>
          <w:rFonts w:ascii="Times New Roman" w:hAnsi="Times New Roman"/>
          <w:sz w:val="24"/>
        </w:rPr>
        <w:t>2.</w:t>
      </w:r>
      <w:r w:rsidRPr="001271E1">
        <w:rPr>
          <w:rFonts w:ascii="Times New Roman" w:hAnsi="Times New Roman"/>
          <w:sz w:val="24"/>
        </w:rPr>
        <w:tab/>
        <w:t>Administrator: This entity captures information about all the individuals responsible for the functioning of the web portal.</w:t>
      </w:r>
    </w:p>
    <w:p w14:paraId="1061D4A5" w14:textId="77777777" w:rsidR="00341A40" w:rsidRPr="001271E1" w:rsidRDefault="00341A40" w:rsidP="00341A40">
      <w:pPr>
        <w:pStyle w:val="1"/>
        <w:numPr>
          <w:ilvl w:val="0"/>
          <w:numId w:val="0"/>
        </w:numPr>
        <w:ind w:left="1440"/>
        <w:rPr>
          <w:rFonts w:ascii="Times New Roman" w:hAnsi="Times New Roman"/>
          <w:sz w:val="24"/>
        </w:rPr>
      </w:pPr>
      <w:r w:rsidRPr="001271E1">
        <w:rPr>
          <w:rFonts w:ascii="Times New Roman" w:hAnsi="Times New Roman"/>
          <w:sz w:val="24"/>
        </w:rPr>
        <w:t>3.</w:t>
      </w:r>
      <w:r w:rsidRPr="001271E1">
        <w:rPr>
          <w:rFonts w:ascii="Times New Roman" w:hAnsi="Times New Roman"/>
          <w:sz w:val="24"/>
        </w:rPr>
        <w:tab/>
        <w:t>Product: This entity captures information about the products available for auction.</w:t>
      </w:r>
    </w:p>
    <w:p w14:paraId="1427735E" w14:textId="77777777" w:rsidR="00341A40" w:rsidRPr="001271E1" w:rsidRDefault="00341A40" w:rsidP="00341A40">
      <w:pPr>
        <w:pStyle w:val="1"/>
        <w:numPr>
          <w:ilvl w:val="0"/>
          <w:numId w:val="0"/>
        </w:numPr>
        <w:ind w:left="1440"/>
        <w:rPr>
          <w:rFonts w:ascii="Times New Roman" w:hAnsi="Times New Roman"/>
          <w:sz w:val="24"/>
        </w:rPr>
      </w:pPr>
      <w:r w:rsidRPr="001271E1">
        <w:rPr>
          <w:rFonts w:ascii="Times New Roman" w:hAnsi="Times New Roman"/>
          <w:sz w:val="24"/>
        </w:rPr>
        <w:t>4.</w:t>
      </w:r>
      <w:r w:rsidRPr="001271E1">
        <w:rPr>
          <w:rFonts w:ascii="Times New Roman" w:hAnsi="Times New Roman"/>
          <w:sz w:val="24"/>
        </w:rPr>
        <w:tab/>
        <w:t>Auction: This entity captures information about products currently being auctioned.</w:t>
      </w:r>
    </w:p>
    <w:p w14:paraId="4881A42E" w14:textId="77777777" w:rsidR="00341A40" w:rsidRPr="001271E1" w:rsidRDefault="00341A40" w:rsidP="00341A40">
      <w:pPr>
        <w:pStyle w:val="1"/>
        <w:numPr>
          <w:ilvl w:val="0"/>
          <w:numId w:val="0"/>
        </w:numPr>
        <w:ind w:left="1440"/>
        <w:rPr>
          <w:rFonts w:ascii="Times New Roman" w:hAnsi="Times New Roman"/>
          <w:sz w:val="24"/>
        </w:rPr>
      </w:pPr>
      <w:r w:rsidRPr="001271E1">
        <w:rPr>
          <w:rFonts w:ascii="Times New Roman" w:hAnsi="Times New Roman"/>
          <w:sz w:val="24"/>
        </w:rPr>
        <w:t>5.</w:t>
      </w:r>
      <w:r w:rsidRPr="001271E1">
        <w:rPr>
          <w:rFonts w:ascii="Times New Roman" w:hAnsi="Times New Roman"/>
          <w:sz w:val="24"/>
        </w:rPr>
        <w:tab/>
        <w:t>Feedback: This entity captures information about the reactions/feedback from any buyer or seller regarding a product auction.</w:t>
      </w:r>
    </w:p>
    <w:p w14:paraId="30845A0B" w14:textId="77777777" w:rsidR="00341A40" w:rsidRPr="001271E1" w:rsidRDefault="00341A40" w:rsidP="00341A40">
      <w:pPr>
        <w:pStyle w:val="1"/>
        <w:numPr>
          <w:ilvl w:val="0"/>
          <w:numId w:val="0"/>
        </w:numPr>
        <w:ind w:left="1440"/>
        <w:rPr>
          <w:rFonts w:ascii="Times New Roman" w:hAnsi="Times New Roman"/>
          <w:sz w:val="24"/>
        </w:rPr>
      </w:pPr>
      <w:r w:rsidRPr="001271E1">
        <w:rPr>
          <w:rFonts w:ascii="Times New Roman" w:hAnsi="Times New Roman"/>
          <w:sz w:val="24"/>
        </w:rPr>
        <w:t>6.</w:t>
      </w:r>
      <w:r w:rsidRPr="001271E1">
        <w:rPr>
          <w:rFonts w:ascii="Times New Roman" w:hAnsi="Times New Roman"/>
          <w:sz w:val="24"/>
        </w:rPr>
        <w:tab/>
        <w:t>Bid: This entity captures information about the bids placed by buyers for a product, i.e., the price a buyer is willing to pay in an auction.</w:t>
      </w:r>
    </w:p>
    <w:p w14:paraId="607F2FF6" w14:textId="77777777" w:rsidR="00341A40" w:rsidRPr="001271E1" w:rsidRDefault="00341A40" w:rsidP="00341A40">
      <w:pPr>
        <w:pStyle w:val="1"/>
        <w:numPr>
          <w:ilvl w:val="0"/>
          <w:numId w:val="0"/>
        </w:numPr>
        <w:ind w:left="1440"/>
        <w:rPr>
          <w:rFonts w:ascii="Times New Roman" w:hAnsi="Times New Roman"/>
          <w:sz w:val="24"/>
        </w:rPr>
      </w:pPr>
      <w:r w:rsidRPr="001271E1">
        <w:rPr>
          <w:rFonts w:ascii="Times New Roman" w:hAnsi="Times New Roman"/>
          <w:sz w:val="24"/>
        </w:rPr>
        <w:t>7.</w:t>
      </w:r>
      <w:r w:rsidRPr="001271E1">
        <w:rPr>
          <w:rFonts w:ascii="Times New Roman" w:hAnsi="Times New Roman"/>
          <w:sz w:val="24"/>
        </w:rPr>
        <w:tab/>
        <w:t>Product_Category: This entity captures information about the category to which a specific product belongs.</w:t>
      </w:r>
    </w:p>
    <w:p w14:paraId="0A5FD3A7" w14:textId="77777777" w:rsidR="00341A40" w:rsidRPr="001271E1" w:rsidRDefault="00341A40" w:rsidP="00341A40">
      <w:pPr>
        <w:pStyle w:val="1"/>
        <w:numPr>
          <w:ilvl w:val="0"/>
          <w:numId w:val="0"/>
        </w:numPr>
        <w:ind w:left="1440"/>
        <w:rPr>
          <w:rFonts w:ascii="Times New Roman" w:hAnsi="Times New Roman"/>
          <w:sz w:val="24"/>
        </w:rPr>
      </w:pPr>
      <w:r w:rsidRPr="001271E1">
        <w:rPr>
          <w:rFonts w:ascii="Times New Roman" w:hAnsi="Times New Roman"/>
          <w:sz w:val="24"/>
        </w:rPr>
        <w:t>8.</w:t>
      </w:r>
      <w:r w:rsidRPr="001271E1">
        <w:rPr>
          <w:rFonts w:ascii="Times New Roman" w:hAnsi="Times New Roman"/>
          <w:sz w:val="24"/>
        </w:rPr>
        <w:tab/>
        <w:t>Shipment: This entity captures information about the shipment details of a sold product following an auction.</w:t>
      </w:r>
    </w:p>
    <w:p w14:paraId="194754A2" w14:textId="77777777" w:rsidR="00341A40" w:rsidRPr="001271E1" w:rsidRDefault="00341A40" w:rsidP="00341A40">
      <w:pPr>
        <w:pStyle w:val="1"/>
        <w:numPr>
          <w:ilvl w:val="0"/>
          <w:numId w:val="0"/>
        </w:numPr>
        <w:ind w:left="1440"/>
        <w:rPr>
          <w:rFonts w:ascii="Times New Roman" w:hAnsi="Times New Roman"/>
          <w:sz w:val="24"/>
        </w:rPr>
      </w:pPr>
      <w:r w:rsidRPr="001271E1">
        <w:rPr>
          <w:rFonts w:ascii="Times New Roman" w:hAnsi="Times New Roman"/>
          <w:sz w:val="24"/>
        </w:rPr>
        <w:t>9.</w:t>
      </w:r>
      <w:r w:rsidRPr="001271E1">
        <w:rPr>
          <w:rFonts w:ascii="Times New Roman" w:hAnsi="Times New Roman"/>
          <w:sz w:val="24"/>
        </w:rPr>
        <w:tab/>
        <w:t>Payment_Method: This entity captures information about the chosen payment method for any sold product by a buyer or accepted payment methods by the seller for any product.</w:t>
      </w:r>
    </w:p>
    <w:p w14:paraId="60868FB6" w14:textId="4CA16BDF" w:rsidR="00341A40" w:rsidRDefault="00341A40" w:rsidP="00341A40">
      <w:pPr>
        <w:pStyle w:val="1"/>
        <w:numPr>
          <w:ilvl w:val="0"/>
          <w:numId w:val="0"/>
        </w:numPr>
        <w:ind w:left="1440"/>
        <w:rPr>
          <w:rFonts w:ascii="Times New Roman" w:hAnsi="Times New Roman"/>
          <w:sz w:val="24"/>
        </w:rPr>
      </w:pPr>
      <w:r w:rsidRPr="001271E1">
        <w:rPr>
          <w:rFonts w:ascii="Times New Roman" w:hAnsi="Times New Roman"/>
          <w:sz w:val="24"/>
        </w:rPr>
        <w:t>10.</w:t>
      </w:r>
      <w:r w:rsidRPr="001271E1">
        <w:rPr>
          <w:rFonts w:ascii="Times New Roman" w:hAnsi="Times New Roman"/>
          <w:sz w:val="24"/>
        </w:rPr>
        <w:tab/>
        <w:t>Lot: This entity captures information about a group of products auctioned together, also known as a lot.</w:t>
      </w:r>
    </w:p>
    <w:p w14:paraId="67B420A0" w14:textId="15BCA900" w:rsidR="001271E1" w:rsidRPr="00EE6291" w:rsidRDefault="001271E1" w:rsidP="00EE6291">
      <w:pPr>
        <w:pStyle w:val="a2"/>
        <w:ind w:left="1350" w:hanging="360"/>
        <w:rPr>
          <w:sz w:val="22"/>
        </w:rPr>
      </w:pPr>
      <w:r>
        <w:tab/>
      </w:r>
      <w:r>
        <w:tab/>
        <w:t xml:space="preserve">11. </w:t>
      </w:r>
      <w:r w:rsidR="00EE6291" w:rsidRPr="00EE6291">
        <w:rPr>
          <w:rFonts w:ascii="Times New Roman" w:hAnsi="Times New Roman"/>
          <w:sz w:val="24"/>
        </w:rPr>
        <w:t xml:space="preserve">THE LOTPRODUCT: TABLE REPRESENTS THE RELATIONSHIP BETWEEN LOTS AND PRODUCTS IN A DATABASE. </w:t>
      </w:r>
    </w:p>
    <w:p w14:paraId="4534CB92" w14:textId="77777777" w:rsidR="006F645E" w:rsidRPr="00EE6291" w:rsidRDefault="006F645E" w:rsidP="006F645E">
      <w:pPr>
        <w:pStyle w:val="a2"/>
        <w:rPr>
          <w:sz w:val="22"/>
        </w:rPr>
      </w:pPr>
    </w:p>
    <w:p w14:paraId="202F84C0" w14:textId="77777777" w:rsidR="00426215" w:rsidRDefault="00426215" w:rsidP="006F645E">
      <w:pPr>
        <w:pStyle w:val="2"/>
        <w:keepNext w:val="0"/>
        <w:ind w:left="851" w:hanging="851"/>
      </w:pPr>
      <w:bookmarkStart w:id="26" w:name="_Toc412572574"/>
      <w:bookmarkStart w:id="27" w:name="_Toc509167638"/>
      <w:bookmarkStart w:id="28" w:name="_Toc62212636"/>
      <w:r>
        <w:t>Logical Scheme</w:t>
      </w:r>
      <w:bookmarkEnd w:id="26"/>
      <w:bookmarkEnd w:id="27"/>
      <w:bookmarkEnd w:id="28"/>
    </w:p>
    <w:bookmarkEnd w:id="23"/>
    <w:p w14:paraId="3963EE6B" w14:textId="39A63C03" w:rsidR="006F645E" w:rsidRDefault="006F645E" w:rsidP="00500742">
      <w:pPr>
        <w:pStyle w:val="a2"/>
      </w:pPr>
      <w:r>
        <w:t>&lt;image&gt;</w:t>
      </w:r>
    </w:p>
    <w:p w14:paraId="39591329" w14:textId="79B13361" w:rsidR="006F645E" w:rsidRDefault="00FB6D15" w:rsidP="00500742">
      <w:pPr>
        <w:pStyle w:val="a2"/>
      </w:pPr>
      <w:r w:rsidRPr="00FB6D15">
        <w:rPr>
          <w:noProof/>
        </w:rPr>
        <w:lastRenderedPageBreak/>
        <w:drawing>
          <wp:inline distT="0" distB="0" distL="0" distR="0" wp14:anchorId="52EBD010" wp14:editId="313F2429">
            <wp:extent cx="5941695" cy="4515473"/>
            <wp:effectExtent l="0" t="0" r="1905" b="0"/>
            <wp:docPr id="4" name="Рисунок 4" descr="C:\Users\Elmakon\Desktop\database 2 tas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makon\Desktop\database 2 task (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695" cy="4515473"/>
                    </a:xfrm>
                    <a:prstGeom prst="rect">
                      <a:avLst/>
                    </a:prstGeom>
                    <a:noFill/>
                    <a:ln>
                      <a:noFill/>
                    </a:ln>
                  </pic:spPr>
                </pic:pic>
              </a:graphicData>
            </a:graphic>
          </wp:inline>
        </w:drawing>
      </w:r>
    </w:p>
    <w:p w14:paraId="3894FC29" w14:textId="059E1F60" w:rsidR="006F645E" w:rsidRDefault="00407DD5" w:rsidP="006F645E">
      <w:pPr>
        <w:pStyle w:val="2"/>
        <w:keepNext w:val="0"/>
        <w:ind w:left="851" w:hanging="851"/>
      </w:pPr>
      <w:bookmarkStart w:id="29" w:name="_Toc62212637"/>
      <w:r>
        <w:t>O</w:t>
      </w:r>
      <w:r w:rsidR="006F645E">
        <w:t>bjects</w:t>
      </w:r>
      <w:bookmarkEnd w:id="29"/>
    </w:p>
    <w:p w14:paraId="194E0023" w14:textId="77777777" w:rsidR="006F645E" w:rsidRDefault="006F645E" w:rsidP="006F645E">
      <w:pPr>
        <w:pStyle w:val="a2"/>
      </w:pPr>
    </w:p>
    <w:p w14:paraId="69337C85" w14:textId="77777777" w:rsidR="00EE6291" w:rsidRPr="00EE6291" w:rsidRDefault="00EE6291" w:rsidP="00EE6291">
      <w:pPr>
        <w:rPr>
          <w:b/>
          <w:sz w:val="28"/>
        </w:rPr>
      </w:pPr>
      <w:r w:rsidRPr="00EE6291">
        <w:rPr>
          <w:b/>
          <w:sz w:val="28"/>
        </w:rPr>
        <w:t>Table: Administrator</w:t>
      </w:r>
    </w:p>
    <w:p w14:paraId="773CDC78" w14:textId="77777777" w:rsidR="00EE6291" w:rsidRPr="00EE6291" w:rsidRDefault="00EE6291" w:rsidP="00EE6291">
      <w:pPr>
        <w:rPr>
          <w:sz w:val="28"/>
        </w:rPr>
      </w:pPr>
      <w:r w:rsidRPr="00EE6291">
        <w:rPr>
          <w:sz w:val="28"/>
        </w:rPr>
        <w:t>The Administrator table represents a collection of information about administrators within a system. Administrators typically manage and oversee various aspects of the system, and this table is designed to store their personal and contact details.</w:t>
      </w:r>
    </w:p>
    <w:p w14:paraId="2FEA2E54" w14:textId="77777777" w:rsidR="00522491" w:rsidRDefault="00522491" w:rsidP="006F645E">
      <w:pPr>
        <w:pStyle w:val="a2"/>
      </w:pPr>
    </w:p>
    <w:tbl>
      <w:tblPr>
        <w:tblStyle w:val="af7"/>
        <w:tblW w:w="0" w:type="auto"/>
        <w:tblLook w:val="04A0" w:firstRow="1" w:lastRow="0" w:firstColumn="1" w:lastColumn="0" w:noHBand="0" w:noVBand="1"/>
      </w:tblPr>
      <w:tblGrid>
        <w:gridCol w:w="2902"/>
        <w:gridCol w:w="2904"/>
        <w:gridCol w:w="2904"/>
      </w:tblGrid>
      <w:tr w:rsidR="00A27B33" w14:paraId="0B3F35DF" w14:textId="77777777" w:rsidTr="00A27B33">
        <w:trPr>
          <w:trHeight w:val="354"/>
        </w:trPr>
        <w:tc>
          <w:tcPr>
            <w:tcW w:w="2902" w:type="dxa"/>
            <w:shd w:val="clear" w:color="auto" w:fill="B4C6E7" w:themeFill="accent1" w:themeFillTint="66"/>
            <w:vAlign w:val="center"/>
          </w:tcPr>
          <w:p w14:paraId="143FC256" w14:textId="6FB21A52" w:rsidR="00A27B33" w:rsidRDefault="00A27B33" w:rsidP="00A27B33">
            <w:pPr>
              <w:pStyle w:val="a2"/>
              <w:jc w:val="center"/>
            </w:pPr>
            <w:r>
              <w:t>Table Name</w:t>
            </w:r>
          </w:p>
        </w:tc>
        <w:tc>
          <w:tcPr>
            <w:tcW w:w="2904" w:type="dxa"/>
            <w:shd w:val="clear" w:color="auto" w:fill="B4C6E7" w:themeFill="accent1" w:themeFillTint="66"/>
            <w:vAlign w:val="center"/>
          </w:tcPr>
          <w:p w14:paraId="6D0F076D" w14:textId="5CAF3A45" w:rsidR="00A27B33" w:rsidRDefault="00A27B33" w:rsidP="00A27B33">
            <w:pPr>
              <w:pStyle w:val="a2"/>
              <w:jc w:val="center"/>
            </w:pPr>
            <w:r>
              <w:t>Field Name</w:t>
            </w:r>
          </w:p>
        </w:tc>
        <w:tc>
          <w:tcPr>
            <w:tcW w:w="2904" w:type="dxa"/>
            <w:shd w:val="clear" w:color="auto" w:fill="B4C6E7" w:themeFill="accent1" w:themeFillTint="66"/>
            <w:vAlign w:val="center"/>
          </w:tcPr>
          <w:p w14:paraId="749CC48D" w14:textId="5BF13124" w:rsidR="00A27B33" w:rsidRDefault="00A27B33" w:rsidP="00A27B33">
            <w:pPr>
              <w:pStyle w:val="a2"/>
              <w:jc w:val="center"/>
            </w:pPr>
            <w:r>
              <w:t>Data type</w:t>
            </w:r>
          </w:p>
        </w:tc>
      </w:tr>
      <w:tr w:rsidR="00A27B33" w14:paraId="4427FC6D" w14:textId="77777777" w:rsidTr="00A27B33">
        <w:trPr>
          <w:trHeight w:val="379"/>
        </w:trPr>
        <w:tc>
          <w:tcPr>
            <w:tcW w:w="2902" w:type="dxa"/>
            <w:vMerge w:val="restart"/>
          </w:tcPr>
          <w:p w14:paraId="13025ED1" w14:textId="31AA00A0" w:rsidR="00A27B33" w:rsidRPr="00A27B33" w:rsidRDefault="00A27B33" w:rsidP="006F645E">
            <w:pPr>
              <w:pStyle w:val="a2"/>
              <w:rPr>
                <w:b/>
                <w:color w:val="000000" w:themeColor="text1"/>
              </w:rPr>
            </w:pPr>
            <w:r w:rsidRPr="005019DF">
              <w:rPr>
                <w:rFonts w:ascii="Consolas" w:hAnsi="Consolas"/>
                <w:b/>
                <w:color w:val="000000" w:themeColor="text1"/>
                <w:sz w:val="32"/>
                <w:szCs w:val="21"/>
              </w:rPr>
              <w:t>Administrator</w:t>
            </w:r>
          </w:p>
        </w:tc>
        <w:tc>
          <w:tcPr>
            <w:tcW w:w="2904" w:type="dxa"/>
          </w:tcPr>
          <w:p w14:paraId="5CFC313F" w14:textId="73898E5F" w:rsidR="00A27B33" w:rsidRPr="00A27B33" w:rsidRDefault="00A27B33" w:rsidP="006F645E">
            <w:pPr>
              <w:pStyle w:val="a2"/>
              <w:rPr>
                <w:color w:val="000000" w:themeColor="text1"/>
              </w:rPr>
            </w:pPr>
            <w:r w:rsidRPr="005019DF">
              <w:rPr>
                <w:rFonts w:ascii="Consolas" w:hAnsi="Consolas"/>
                <w:color w:val="000000" w:themeColor="text1"/>
                <w:sz w:val="21"/>
                <w:szCs w:val="21"/>
              </w:rPr>
              <w:t>Admin_ID</w:t>
            </w:r>
          </w:p>
        </w:tc>
        <w:tc>
          <w:tcPr>
            <w:tcW w:w="2904" w:type="dxa"/>
          </w:tcPr>
          <w:p w14:paraId="51FA1600" w14:textId="0B0136A6" w:rsidR="00A27B33" w:rsidRPr="00A27B33" w:rsidRDefault="00A27B33" w:rsidP="00A27B33">
            <w:pPr>
              <w:rPr>
                <w:color w:val="4472C4" w:themeColor="accent1"/>
              </w:rPr>
            </w:pPr>
            <w:r w:rsidRPr="00A27B33">
              <w:rPr>
                <w:color w:val="4472C4" w:themeColor="accent1"/>
              </w:rPr>
              <w:t>INTEGER [PK]</w:t>
            </w:r>
          </w:p>
        </w:tc>
      </w:tr>
      <w:tr w:rsidR="00A27B33" w14:paraId="1DE22AAF" w14:textId="77777777" w:rsidTr="00A27B33">
        <w:trPr>
          <w:trHeight w:val="379"/>
        </w:trPr>
        <w:tc>
          <w:tcPr>
            <w:tcW w:w="2902" w:type="dxa"/>
            <w:vMerge/>
          </w:tcPr>
          <w:p w14:paraId="4D0BCD92" w14:textId="77777777" w:rsidR="00A27B33" w:rsidRPr="00A27B33" w:rsidRDefault="00A27B33" w:rsidP="006F645E">
            <w:pPr>
              <w:pStyle w:val="a2"/>
              <w:rPr>
                <w:color w:val="000000" w:themeColor="text1"/>
              </w:rPr>
            </w:pPr>
          </w:p>
        </w:tc>
        <w:tc>
          <w:tcPr>
            <w:tcW w:w="2904" w:type="dxa"/>
          </w:tcPr>
          <w:p w14:paraId="58DA4110" w14:textId="5DE6C56A" w:rsidR="00A27B33" w:rsidRPr="00A27B33" w:rsidRDefault="00A27B33" w:rsidP="006F645E">
            <w:pPr>
              <w:pStyle w:val="a2"/>
              <w:rPr>
                <w:color w:val="000000" w:themeColor="text1"/>
              </w:rPr>
            </w:pPr>
            <w:r w:rsidRPr="005019DF">
              <w:rPr>
                <w:rFonts w:ascii="Consolas" w:hAnsi="Consolas"/>
                <w:color w:val="000000" w:themeColor="text1"/>
                <w:sz w:val="21"/>
                <w:szCs w:val="21"/>
              </w:rPr>
              <w:t>Admin_FirstName</w:t>
            </w:r>
          </w:p>
        </w:tc>
        <w:tc>
          <w:tcPr>
            <w:tcW w:w="2904" w:type="dxa"/>
          </w:tcPr>
          <w:p w14:paraId="097B9676" w14:textId="77777777" w:rsidR="00A27B33" w:rsidRPr="00A27B33" w:rsidRDefault="00A27B33" w:rsidP="00A27B33">
            <w:pPr>
              <w:rPr>
                <w:color w:val="4472C4" w:themeColor="accent1"/>
              </w:rPr>
            </w:pPr>
            <w:r w:rsidRPr="00A27B33">
              <w:rPr>
                <w:color w:val="4472C4" w:themeColor="accent1"/>
              </w:rPr>
              <w:t>VARCHAR(20)</w:t>
            </w:r>
          </w:p>
          <w:p w14:paraId="47FEF9A6" w14:textId="77777777" w:rsidR="00A27B33" w:rsidRPr="00A27B33" w:rsidRDefault="00A27B33" w:rsidP="00A27B33">
            <w:pPr>
              <w:rPr>
                <w:color w:val="4472C4" w:themeColor="accent1"/>
              </w:rPr>
            </w:pPr>
          </w:p>
        </w:tc>
      </w:tr>
      <w:tr w:rsidR="00A27B33" w14:paraId="73223958" w14:textId="77777777" w:rsidTr="00A27B33">
        <w:trPr>
          <w:trHeight w:val="379"/>
        </w:trPr>
        <w:tc>
          <w:tcPr>
            <w:tcW w:w="2902" w:type="dxa"/>
            <w:vMerge/>
          </w:tcPr>
          <w:p w14:paraId="088C4156" w14:textId="77777777" w:rsidR="00A27B33" w:rsidRPr="00A27B33" w:rsidRDefault="00A27B33" w:rsidP="006F645E">
            <w:pPr>
              <w:pStyle w:val="a2"/>
              <w:rPr>
                <w:color w:val="000000" w:themeColor="text1"/>
              </w:rPr>
            </w:pPr>
          </w:p>
        </w:tc>
        <w:tc>
          <w:tcPr>
            <w:tcW w:w="2904" w:type="dxa"/>
          </w:tcPr>
          <w:p w14:paraId="07B337D8" w14:textId="13A5A18A" w:rsidR="00A27B33" w:rsidRPr="00A27B33" w:rsidRDefault="00A27B33" w:rsidP="006F645E">
            <w:pPr>
              <w:pStyle w:val="a2"/>
              <w:rPr>
                <w:color w:val="000000" w:themeColor="text1"/>
              </w:rPr>
            </w:pPr>
            <w:r w:rsidRPr="005019DF">
              <w:rPr>
                <w:rFonts w:ascii="Consolas" w:hAnsi="Consolas"/>
                <w:color w:val="000000" w:themeColor="text1"/>
                <w:sz w:val="21"/>
                <w:szCs w:val="21"/>
              </w:rPr>
              <w:t>Admin_LastName</w:t>
            </w:r>
          </w:p>
        </w:tc>
        <w:tc>
          <w:tcPr>
            <w:tcW w:w="2904" w:type="dxa"/>
          </w:tcPr>
          <w:p w14:paraId="3C40B554" w14:textId="77777777" w:rsidR="00A27B33" w:rsidRPr="00A27B33" w:rsidRDefault="00A27B33" w:rsidP="00A27B33">
            <w:pPr>
              <w:rPr>
                <w:color w:val="4472C4" w:themeColor="accent1"/>
              </w:rPr>
            </w:pPr>
            <w:r w:rsidRPr="00A27B33">
              <w:rPr>
                <w:color w:val="4472C4" w:themeColor="accent1"/>
              </w:rPr>
              <w:t>VARCHAR(20)</w:t>
            </w:r>
          </w:p>
          <w:p w14:paraId="01720468" w14:textId="77777777" w:rsidR="00A27B33" w:rsidRPr="00A27B33" w:rsidRDefault="00A27B33" w:rsidP="00A27B33">
            <w:pPr>
              <w:rPr>
                <w:color w:val="4472C4" w:themeColor="accent1"/>
              </w:rPr>
            </w:pPr>
          </w:p>
        </w:tc>
      </w:tr>
      <w:tr w:rsidR="00A27B33" w14:paraId="36D85197" w14:textId="77777777" w:rsidTr="00A27B33">
        <w:trPr>
          <w:trHeight w:val="379"/>
        </w:trPr>
        <w:tc>
          <w:tcPr>
            <w:tcW w:w="2902" w:type="dxa"/>
            <w:vMerge/>
          </w:tcPr>
          <w:p w14:paraId="02FEE0B8" w14:textId="77777777" w:rsidR="00A27B33" w:rsidRPr="00A27B33" w:rsidRDefault="00A27B33" w:rsidP="006F645E">
            <w:pPr>
              <w:pStyle w:val="a2"/>
              <w:rPr>
                <w:color w:val="000000" w:themeColor="text1"/>
              </w:rPr>
            </w:pPr>
          </w:p>
        </w:tc>
        <w:tc>
          <w:tcPr>
            <w:tcW w:w="2904" w:type="dxa"/>
          </w:tcPr>
          <w:p w14:paraId="06FF9264" w14:textId="400378D5" w:rsidR="00A27B33" w:rsidRPr="00A27B33" w:rsidRDefault="00A27B33" w:rsidP="006F645E">
            <w:pPr>
              <w:pStyle w:val="a2"/>
              <w:rPr>
                <w:color w:val="000000" w:themeColor="text1"/>
              </w:rPr>
            </w:pPr>
            <w:r w:rsidRPr="005019DF">
              <w:rPr>
                <w:rFonts w:ascii="Consolas" w:hAnsi="Consolas"/>
                <w:color w:val="000000" w:themeColor="text1"/>
                <w:sz w:val="21"/>
                <w:szCs w:val="21"/>
              </w:rPr>
              <w:t>Admin_StreetName</w:t>
            </w:r>
          </w:p>
        </w:tc>
        <w:tc>
          <w:tcPr>
            <w:tcW w:w="2904" w:type="dxa"/>
          </w:tcPr>
          <w:p w14:paraId="159FCBDE" w14:textId="5D65CF50" w:rsidR="00A27B33" w:rsidRPr="00A27B33" w:rsidRDefault="00A27B33" w:rsidP="00A27B33">
            <w:pPr>
              <w:rPr>
                <w:color w:val="4472C4" w:themeColor="accent1"/>
              </w:rPr>
            </w:pPr>
            <w:r w:rsidRPr="00A27B33">
              <w:rPr>
                <w:color w:val="4472C4" w:themeColor="accent1"/>
              </w:rPr>
              <w:t>VARCHAR(100)</w:t>
            </w:r>
          </w:p>
        </w:tc>
      </w:tr>
      <w:tr w:rsidR="00A27B33" w14:paraId="2E586F82" w14:textId="77777777" w:rsidTr="00A27B33">
        <w:trPr>
          <w:trHeight w:val="391"/>
        </w:trPr>
        <w:tc>
          <w:tcPr>
            <w:tcW w:w="2902" w:type="dxa"/>
            <w:vMerge/>
          </w:tcPr>
          <w:p w14:paraId="23BED8AC" w14:textId="77777777" w:rsidR="00A27B33" w:rsidRPr="00A27B33" w:rsidRDefault="00A27B33" w:rsidP="006F645E">
            <w:pPr>
              <w:pStyle w:val="a2"/>
              <w:rPr>
                <w:color w:val="000000" w:themeColor="text1"/>
              </w:rPr>
            </w:pPr>
          </w:p>
        </w:tc>
        <w:tc>
          <w:tcPr>
            <w:tcW w:w="2904" w:type="dxa"/>
          </w:tcPr>
          <w:p w14:paraId="6B8B134D" w14:textId="3DC7981B" w:rsidR="00A27B33" w:rsidRPr="00A27B33" w:rsidRDefault="00A27B33" w:rsidP="006F645E">
            <w:pPr>
              <w:pStyle w:val="a2"/>
              <w:rPr>
                <w:color w:val="000000" w:themeColor="text1"/>
              </w:rPr>
            </w:pPr>
            <w:r w:rsidRPr="005019DF">
              <w:rPr>
                <w:rFonts w:ascii="Consolas" w:hAnsi="Consolas"/>
                <w:color w:val="000000" w:themeColor="text1"/>
                <w:sz w:val="21"/>
                <w:szCs w:val="21"/>
              </w:rPr>
              <w:t>Admin_City</w:t>
            </w:r>
          </w:p>
        </w:tc>
        <w:tc>
          <w:tcPr>
            <w:tcW w:w="2904" w:type="dxa"/>
          </w:tcPr>
          <w:p w14:paraId="5170627D" w14:textId="58D8DD9D" w:rsidR="00A27B33" w:rsidRPr="00A27B33" w:rsidRDefault="00A27B33" w:rsidP="00A27B33">
            <w:pPr>
              <w:rPr>
                <w:color w:val="4472C4" w:themeColor="accent1"/>
              </w:rPr>
            </w:pPr>
            <w:r w:rsidRPr="00A27B33">
              <w:rPr>
                <w:color w:val="4472C4" w:themeColor="accent1"/>
              </w:rPr>
              <w:t>VARCHAR(50)</w:t>
            </w:r>
          </w:p>
        </w:tc>
      </w:tr>
      <w:tr w:rsidR="00A27B33" w14:paraId="09AAB454" w14:textId="77777777" w:rsidTr="00A27B33">
        <w:trPr>
          <w:trHeight w:val="379"/>
        </w:trPr>
        <w:tc>
          <w:tcPr>
            <w:tcW w:w="2902" w:type="dxa"/>
            <w:vMerge/>
          </w:tcPr>
          <w:p w14:paraId="11BA9BA1" w14:textId="77777777" w:rsidR="00A27B33" w:rsidRPr="00A27B33" w:rsidRDefault="00A27B33" w:rsidP="006F645E">
            <w:pPr>
              <w:pStyle w:val="a2"/>
              <w:rPr>
                <w:color w:val="000000" w:themeColor="text1"/>
              </w:rPr>
            </w:pPr>
          </w:p>
        </w:tc>
        <w:tc>
          <w:tcPr>
            <w:tcW w:w="2904" w:type="dxa"/>
          </w:tcPr>
          <w:p w14:paraId="3EF13B51" w14:textId="2A38BCFC" w:rsidR="00A27B33" w:rsidRPr="00A27B33" w:rsidRDefault="00A27B33" w:rsidP="006F645E">
            <w:pPr>
              <w:pStyle w:val="a2"/>
              <w:rPr>
                <w:color w:val="000000" w:themeColor="text1"/>
              </w:rPr>
            </w:pPr>
            <w:r w:rsidRPr="005019DF">
              <w:rPr>
                <w:rFonts w:ascii="Consolas" w:hAnsi="Consolas"/>
                <w:color w:val="000000" w:themeColor="text1"/>
                <w:sz w:val="21"/>
                <w:szCs w:val="21"/>
              </w:rPr>
              <w:t>Admin_zipcode</w:t>
            </w:r>
          </w:p>
        </w:tc>
        <w:tc>
          <w:tcPr>
            <w:tcW w:w="2904" w:type="dxa"/>
          </w:tcPr>
          <w:p w14:paraId="714C82C9" w14:textId="77777777" w:rsidR="00A27B33" w:rsidRPr="00A27B33" w:rsidRDefault="00A27B33" w:rsidP="00A27B33">
            <w:pPr>
              <w:rPr>
                <w:color w:val="4472C4" w:themeColor="accent1"/>
              </w:rPr>
            </w:pPr>
            <w:r w:rsidRPr="00A27B33">
              <w:rPr>
                <w:color w:val="4472C4" w:themeColor="accent1"/>
              </w:rPr>
              <w:t>INTEGER</w:t>
            </w:r>
          </w:p>
          <w:p w14:paraId="477D655F" w14:textId="77777777" w:rsidR="00A27B33" w:rsidRPr="00A27B33" w:rsidRDefault="00A27B33" w:rsidP="00A27B33">
            <w:pPr>
              <w:rPr>
                <w:color w:val="4472C4" w:themeColor="accent1"/>
              </w:rPr>
            </w:pPr>
          </w:p>
        </w:tc>
      </w:tr>
      <w:tr w:rsidR="00A27B33" w14:paraId="66475019" w14:textId="77777777" w:rsidTr="00A27B33">
        <w:trPr>
          <w:trHeight w:val="379"/>
        </w:trPr>
        <w:tc>
          <w:tcPr>
            <w:tcW w:w="2902" w:type="dxa"/>
            <w:vMerge/>
          </w:tcPr>
          <w:p w14:paraId="74D4A645" w14:textId="77777777" w:rsidR="00A27B33" w:rsidRPr="00A27B33" w:rsidRDefault="00A27B33" w:rsidP="006F645E">
            <w:pPr>
              <w:pStyle w:val="a2"/>
              <w:rPr>
                <w:color w:val="000000" w:themeColor="text1"/>
              </w:rPr>
            </w:pPr>
          </w:p>
        </w:tc>
        <w:tc>
          <w:tcPr>
            <w:tcW w:w="2904" w:type="dxa"/>
          </w:tcPr>
          <w:p w14:paraId="1CFBA845" w14:textId="51BB79DF" w:rsidR="00A27B33" w:rsidRPr="00A27B33" w:rsidRDefault="00A27B33" w:rsidP="006F645E">
            <w:pPr>
              <w:pStyle w:val="a2"/>
              <w:rPr>
                <w:color w:val="000000" w:themeColor="text1"/>
              </w:rPr>
            </w:pPr>
            <w:r w:rsidRPr="005019DF">
              <w:rPr>
                <w:rFonts w:ascii="Consolas" w:hAnsi="Consolas"/>
                <w:color w:val="000000" w:themeColor="text1"/>
                <w:sz w:val="21"/>
                <w:szCs w:val="21"/>
              </w:rPr>
              <w:t>Admin_Country</w:t>
            </w:r>
          </w:p>
        </w:tc>
        <w:tc>
          <w:tcPr>
            <w:tcW w:w="2904" w:type="dxa"/>
          </w:tcPr>
          <w:p w14:paraId="7D7314A3" w14:textId="0EE7D226" w:rsidR="00A27B33" w:rsidRPr="00A27B33" w:rsidRDefault="00A27B33" w:rsidP="00A27B33">
            <w:pPr>
              <w:rPr>
                <w:color w:val="4472C4" w:themeColor="accent1"/>
              </w:rPr>
            </w:pPr>
            <w:r w:rsidRPr="00A27B33">
              <w:rPr>
                <w:color w:val="4472C4" w:themeColor="accent1"/>
              </w:rPr>
              <w:t>VARCHAR(40)</w:t>
            </w:r>
          </w:p>
        </w:tc>
      </w:tr>
      <w:tr w:rsidR="00A27B33" w14:paraId="164D326F" w14:textId="77777777" w:rsidTr="00A27B33">
        <w:trPr>
          <w:trHeight w:val="391"/>
        </w:trPr>
        <w:tc>
          <w:tcPr>
            <w:tcW w:w="2902" w:type="dxa"/>
            <w:vMerge/>
          </w:tcPr>
          <w:p w14:paraId="4EB0632C" w14:textId="77777777" w:rsidR="00A27B33" w:rsidRPr="00A27B33" w:rsidRDefault="00A27B33" w:rsidP="006F645E">
            <w:pPr>
              <w:pStyle w:val="a2"/>
              <w:rPr>
                <w:color w:val="000000" w:themeColor="text1"/>
              </w:rPr>
            </w:pPr>
          </w:p>
        </w:tc>
        <w:tc>
          <w:tcPr>
            <w:tcW w:w="2904" w:type="dxa"/>
          </w:tcPr>
          <w:p w14:paraId="5FD98179" w14:textId="39BB84F4" w:rsidR="00A27B33" w:rsidRPr="00A27B33" w:rsidRDefault="00A27B33" w:rsidP="006F645E">
            <w:pPr>
              <w:pStyle w:val="a2"/>
              <w:rPr>
                <w:color w:val="000000" w:themeColor="text1"/>
              </w:rPr>
            </w:pPr>
            <w:r w:rsidRPr="005019DF">
              <w:rPr>
                <w:rFonts w:ascii="Consolas" w:hAnsi="Consolas"/>
                <w:color w:val="000000" w:themeColor="text1"/>
                <w:sz w:val="21"/>
                <w:szCs w:val="21"/>
              </w:rPr>
              <w:t>Admin_Email</w:t>
            </w:r>
          </w:p>
        </w:tc>
        <w:tc>
          <w:tcPr>
            <w:tcW w:w="2904" w:type="dxa"/>
          </w:tcPr>
          <w:p w14:paraId="3648EDC7" w14:textId="2F39E92F" w:rsidR="00A27B33" w:rsidRPr="00A27B33" w:rsidRDefault="00A27B33" w:rsidP="00A27B33">
            <w:pPr>
              <w:rPr>
                <w:color w:val="4472C4" w:themeColor="accent1"/>
              </w:rPr>
            </w:pPr>
            <w:r w:rsidRPr="00A27B33">
              <w:rPr>
                <w:color w:val="4472C4" w:themeColor="accent1"/>
              </w:rPr>
              <w:t>VARCHAR(40)</w:t>
            </w:r>
          </w:p>
        </w:tc>
      </w:tr>
      <w:tr w:rsidR="00A27B33" w14:paraId="26CA7569" w14:textId="77777777" w:rsidTr="00A27B33">
        <w:trPr>
          <w:trHeight w:val="379"/>
        </w:trPr>
        <w:tc>
          <w:tcPr>
            <w:tcW w:w="2902" w:type="dxa"/>
            <w:vMerge/>
          </w:tcPr>
          <w:p w14:paraId="43B0A2D2" w14:textId="77777777" w:rsidR="00A27B33" w:rsidRPr="00A27B33" w:rsidRDefault="00A27B33" w:rsidP="006F645E">
            <w:pPr>
              <w:pStyle w:val="a2"/>
              <w:rPr>
                <w:color w:val="000000" w:themeColor="text1"/>
              </w:rPr>
            </w:pPr>
          </w:p>
        </w:tc>
        <w:tc>
          <w:tcPr>
            <w:tcW w:w="2904" w:type="dxa"/>
          </w:tcPr>
          <w:p w14:paraId="6A6333EB" w14:textId="4B53F499" w:rsidR="00A27B33" w:rsidRPr="00A27B33" w:rsidRDefault="00A27B33" w:rsidP="006F645E">
            <w:pPr>
              <w:pStyle w:val="a2"/>
              <w:rPr>
                <w:color w:val="000000" w:themeColor="text1"/>
              </w:rPr>
            </w:pPr>
            <w:r w:rsidRPr="005019DF">
              <w:rPr>
                <w:rFonts w:ascii="Consolas" w:hAnsi="Consolas"/>
                <w:color w:val="000000" w:themeColor="text1"/>
                <w:sz w:val="21"/>
                <w:szCs w:val="21"/>
              </w:rPr>
              <w:t>Admin_PhoneNo</w:t>
            </w:r>
          </w:p>
        </w:tc>
        <w:tc>
          <w:tcPr>
            <w:tcW w:w="2904" w:type="dxa"/>
          </w:tcPr>
          <w:p w14:paraId="3EA7FB4C" w14:textId="77777777" w:rsidR="00A27B33" w:rsidRPr="00A27B33" w:rsidRDefault="00A27B33" w:rsidP="00A27B33">
            <w:pPr>
              <w:rPr>
                <w:color w:val="4472C4" w:themeColor="accent1"/>
              </w:rPr>
            </w:pPr>
            <w:r w:rsidRPr="00A27B33">
              <w:rPr>
                <w:color w:val="4472C4" w:themeColor="accent1"/>
              </w:rPr>
              <w:t>INTEGER</w:t>
            </w:r>
          </w:p>
          <w:p w14:paraId="7ACBB235" w14:textId="77777777" w:rsidR="00A27B33" w:rsidRPr="00A27B33" w:rsidRDefault="00A27B33" w:rsidP="00A27B33">
            <w:pPr>
              <w:rPr>
                <w:color w:val="4472C4" w:themeColor="accent1"/>
              </w:rPr>
            </w:pPr>
          </w:p>
        </w:tc>
      </w:tr>
    </w:tbl>
    <w:p w14:paraId="251C5248" w14:textId="148B9199" w:rsidR="00A27B33" w:rsidRPr="00EE6291" w:rsidRDefault="00A27B33" w:rsidP="00A27B33">
      <w:pPr>
        <w:rPr>
          <w:b/>
        </w:rPr>
      </w:pPr>
    </w:p>
    <w:p w14:paraId="65C3E3A7" w14:textId="77777777" w:rsidR="00EE6291" w:rsidRPr="00EE6291" w:rsidRDefault="00EE6291" w:rsidP="00EE6291">
      <w:pPr>
        <w:rPr>
          <w:b/>
          <w:sz w:val="28"/>
          <w:szCs w:val="28"/>
        </w:rPr>
      </w:pPr>
      <w:r w:rsidRPr="00EE6291">
        <w:rPr>
          <w:b/>
          <w:sz w:val="28"/>
          <w:szCs w:val="28"/>
        </w:rPr>
        <w:t>Table: Users</w:t>
      </w:r>
    </w:p>
    <w:p w14:paraId="27015FE7" w14:textId="77777777" w:rsidR="00EE6291" w:rsidRPr="00EE6291" w:rsidRDefault="00EE6291" w:rsidP="00EE6291">
      <w:pPr>
        <w:rPr>
          <w:sz w:val="28"/>
          <w:szCs w:val="28"/>
        </w:rPr>
      </w:pPr>
      <w:r w:rsidRPr="00EE6291">
        <w:rPr>
          <w:sz w:val="28"/>
          <w:szCs w:val="28"/>
        </w:rPr>
        <w:t>The Users table represents a collection of information about individuals or users within a system. It is designed to store personal and contact details of the system's users.</w:t>
      </w:r>
    </w:p>
    <w:p w14:paraId="495D4E6F" w14:textId="77777777" w:rsidR="00A27B33" w:rsidRPr="00A27B33" w:rsidRDefault="00A27B33" w:rsidP="00A27B33"/>
    <w:tbl>
      <w:tblPr>
        <w:tblStyle w:val="af7"/>
        <w:tblW w:w="0" w:type="auto"/>
        <w:tblLook w:val="04A0" w:firstRow="1" w:lastRow="0" w:firstColumn="1" w:lastColumn="0" w:noHBand="0" w:noVBand="1"/>
      </w:tblPr>
      <w:tblGrid>
        <w:gridCol w:w="2902"/>
        <w:gridCol w:w="2904"/>
        <w:gridCol w:w="2904"/>
      </w:tblGrid>
      <w:tr w:rsidR="00A27B33" w14:paraId="77479408" w14:textId="77777777" w:rsidTr="00335A5A">
        <w:trPr>
          <w:trHeight w:val="354"/>
        </w:trPr>
        <w:tc>
          <w:tcPr>
            <w:tcW w:w="2902" w:type="dxa"/>
            <w:shd w:val="clear" w:color="auto" w:fill="B4C6E7" w:themeFill="accent1" w:themeFillTint="66"/>
            <w:vAlign w:val="center"/>
          </w:tcPr>
          <w:p w14:paraId="3C75883B" w14:textId="77777777" w:rsidR="00A27B33" w:rsidRDefault="00A27B33" w:rsidP="00335A5A">
            <w:pPr>
              <w:pStyle w:val="a2"/>
              <w:jc w:val="center"/>
            </w:pPr>
            <w:r>
              <w:t>Table Name</w:t>
            </w:r>
          </w:p>
        </w:tc>
        <w:tc>
          <w:tcPr>
            <w:tcW w:w="2904" w:type="dxa"/>
            <w:shd w:val="clear" w:color="auto" w:fill="B4C6E7" w:themeFill="accent1" w:themeFillTint="66"/>
            <w:vAlign w:val="center"/>
          </w:tcPr>
          <w:p w14:paraId="03F80EDD" w14:textId="77777777" w:rsidR="00A27B33" w:rsidRDefault="00A27B33" w:rsidP="00335A5A">
            <w:pPr>
              <w:pStyle w:val="a2"/>
              <w:jc w:val="center"/>
            </w:pPr>
            <w:r>
              <w:t>Field Name</w:t>
            </w:r>
          </w:p>
        </w:tc>
        <w:tc>
          <w:tcPr>
            <w:tcW w:w="2904" w:type="dxa"/>
            <w:shd w:val="clear" w:color="auto" w:fill="B4C6E7" w:themeFill="accent1" w:themeFillTint="66"/>
            <w:vAlign w:val="center"/>
          </w:tcPr>
          <w:p w14:paraId="5E5ED614" w14:textId="77777777" w:rsidR="00A27B33" w:rsidRDefault="00A27B33" w:rsidP="00335A5A">
            <w:pPr>
              <w:pStyle w:val="a2"/>
              <w:jc w:val="center"/>
            </w:pPr>
            <w:r>
              <w:t>Data type</w:t>
            </w:r>
          </w:p>
        </w:tc>
      </w:tr>
      <w:tr w:rsidR="00A27B33" w14:paraId="26F67481" w14:textId="77777777" w:rsidTr="00335A5A">
        <w:trPr>
          <w:trHeight w:val="379"/>
        </w:trPr>
        <w:tc>
          <w:tcPr>
            <w:tcW w:w="2902" w:type="dxa"/>
            <w:vMerge w:val="restart"/>
          </w:tcPr>
          <w:p w14:paraId="1006DDC9" w14:textId="481B9ACF" w:rsidR="00A27B33" w:rsidRPr="00A27B33" w:rsidRDefault="00A27B33" w:rsidP="00335A5A">
            <w:pPr>
              <w:pStyle w:val="a2"/>
              <w:rPr>
                <w:b/>
                <w:color w:val="000000" w:themeColor="text1"/>
              </w:rPr>
            </w:pPr>
            <w:r>
              <w:rPr>
                <w:rFonts w:ascii="Consolas" w:hAnsi="Consolas"/>
                <w:b/>
                <w:color w:val="000000" w:themeColor="text1"/>
                <w:sz w:val="32"/>
                <w:szCs w:val="21"/>
              </w:rPr>
              <w:t>Users</w:t>
            </w:r>
          </w:p>
        </w:tc>
        <w:tc>
          <w:tcPr>
            <w:tcW w:w="2904" w:type="dxa"/>
          </w:tcPr>
          <w:p w14:paraId="72772AA1" w14:textId="439C56C9" w:rsidR="00A27B33" w:rsidRPr="00A27B33" w:rsidRDefault="00A27B33" w:rsidP="00335A5A">
            <w:pPr>
              <w:pStyle w:val="a2"/>
              <w:rPr>
                <w:color w:val="000000" w:themeColor="text1"/>
              </w:rPr>
            </w:pPr>
            <w:r>
              <w:rPr>
                <w:rFonts w:ascii="Consolas" w:hAnsi="Consolas"/>
                <w:color w:val="000000" w:themeColor="text1"/>
                <w:sz w:val="21"/>
                <w:szCs w:val="21"/>
              </w:rPr>
              <w:t>User</w:t>
            </w:r>
            <w:r w:rsidRPr="005019DF">
              <w:rPr>
                <w:rFonts w:ascii="Consolas" w:hAnsi="Consolas"/>
                <w:color w:val="000000" w:themeColor="text1"/>
                <w:sz w:val="21"/>
                <w:szCs w:val="21"/>
              </w:rPr>
              <w:t>_ID</w:t>
            </w:r>
          </w:p>
        </w:tc>
        <w:tc>
          <w:tcPr>
            <w:tcW w:w="2904" w:type="dxa"/>
          </w:tcPr>
          <w:p w14:paraId="60AB4EAF" w14:textId="77777777" w:rsidR="00A27B33" w:rsidRPr="00A27B33" w:rsidRDefault="00A27B33" w:rsidP="00335A5A">
            <w:pPr>
              <w:rPr>
                <w:color w:val="4472C4" w:themeColor="accent1"/>
              </w:rPr>
            </w:pPr>
            <w:r w:rsidRPr="00A27B33">
              <w:rPr>
                <w:color w:val="4472C4" w:themeColor="accent1"/>
              </w:rPr>
              <w:t>INTEGER [PK]</w:t>
            </w:r>
          </w:p>
        </w:tc>
      </w:tr>
      <w:tr w:rsidR="00A27B33" w14:paraId="5010124A" w14:textId="77777777" w:rsidTr="00335A5A">
        <w:trPr>
          <w:trHeight w:val="379"/>
        </w:trPr>
        <w:tc>
          <w:tcPr>
            <w:tcW w:w="2902" w:type="dxa"/>
            <w:vMerge/>
          </w:tcPr>
          <w:p w14:paraId="57E0460A" w14:textId="77777777" w:rsidR="00A27B33" w:rsidRPr="00A27B33" w:rsidRDefault="00A27B33" w:rsidP="00335A5A">
            <w:pPr>
              <w:pStyle w:val="a2"/>
              <w:rPr>
                <w:color w:val="000000" w:themeColor="text1"/>
              </w:rPr>
            </w:pPr>
          </w:p>
        </w:tc>
        <w:tc>
          <w:tcPr>
            <w:tcW w:w="2904" w:type="dxa"/>
          </w:tcPr>
          <w:p w14:paraId="51EBCAEB" w14:textId="6DF0ED1E" w:rsidR="00A27B33" w:rsidRPr="00A27B33" w:rsidRDefault="00A27B33" w:rsidP="00335A5A">
            <w:pPr>
              <w:pStyle w:val="a2"/>
              <w:rPr>
                <w:color w:val="000000" w:themeColor="text1"/>
              </w:rPr>
            </w:pPr>
            <w:r>
              <w:rPr>
                <w:rFonts w:ascii="Consolas" w:hAnsi="Consolas"/>
                <w:color w:val="000000" w:themeColor="text1"/>
                <w:sz w:val="21"/>
                <w:szCs w:val="21"/>
              </w:rPr>
              <w:t>User</w:t>
            </w:r>
            <w:r w:rsidRPr="005019DF">
              <w:rPr>
                <w:rFonts w:ascii="Consolas" w:hAnsi="Consolas"/>
                <w:color w:val="000000" w:themeColor="text1"/>
                <w:sz w:val="21"/>
                <w:szCs w:val="21"/>
              </w:rPr>
              <w:t>_FirstName</w:t>
            </w:r>
          </w:p>
        </w:tc>
        <w:tc>
          <w:tcPr>
            <w:tcW w:w="2904" w:type="dxa"/>
          </w:tcPr>
          <w:p w14:paraId="5DD478AE" w14:textId="77777777" w:rsidR="00A27B33" w:rsidRPr="00A27B33" w:rsidRDefault="00A27B33" w:rsidP="00335A5A">
            <w:pPr>
              <w:rPr>
                <w:color w:val="4472C4" w:themeColor="accent1"/>
              </w:rPr>
            </w:pPr>
            <w:r w:rsidRPr="00A27B33">
              <w:rPr>
                <w:color w:val="4472C4" w:themeColor="accent1"/>
              </w:rPr>
              <w:t>VARCHAR(20)</w:t>
            </w:r>
          </w:p>
          <w:p w14:paraId="3B2686D9" w14:textId="77777777" w:rsidR="00A27B33" w:rsidRPr="00A27B33" w:rsidRDefault="00A27B33" w:rsidP="00335A5A">
            <w:pPr>
              <w:rPr>
                <w:color w:val="4472C4" w:themeColor="accent1"/>
              </w:rPr>
            </w:pPr>
          </w:p>
        </w:tc>
      </w:tr>
      <w:tr w:rsidR="00A27B33" w14:paraId="44639A39" w14:textId="77777777" w:rsidTr="00335A5A">
        <w:trPr>
          <w:trHeight w:val="379"/>
        </w:trPr>
        <w:tc>
          <w:tcPr>
            <w:tcW w:w="2902" w:type="dxa"/>
            <w:vMerge/>
          </w:tcPr>
          <w:p w14:paraId="139A8A76" w14:textId="77777777" w:rsidR="00A27B33" w:rsidRPr="00A27B33" w:rsidRDefault="00A27B33" w:rsidP="00335A5A">
            <w:pPr>
              <w:pStyle w:val="a2"/>
              <w:rPr>
                <w:color w:val="000000" w:themeColor="text1"/>
              </w:rPr>
            </w:pPr>
          </w:p>
        </w:tc>
        <w:tc>
          <w:tcPr>
            <w:tcW w:w="2904" w:type="dxa"/>
          </w:tcPr>
          <w:p w14:paraId="2ABE81B9" w14:textId="7A263202" w:rsidR="00A27B33" w:rsidRPr="00A27B33" w:rsidRDefault="00A27B33" w:rsidP="00335A5A">
            <w:pPr>
              <w:pStyle w:val="a2"/>
              <w:rPr>
                <w:color w:val="000000" w:themeColor="text1"/>
              </w:rPr>
            </w:pPr>
            <w:r>
              <w:rPr>
                <w:rFonts w:ascii="Consolas" w:hAnsi="Consolas"/>
                <w:color w:val="000000" w:themeColor="text1"/>
                <w:sz w:val="21"/>
                <w:szCs w:val="21"/>
              </w:rPr>
              <w:t>User</w:t>
            </w:r>
            <w:r w:rsidRPr="005019DF">
              <w:rPr>
                <w:rFonts w:ascii="Consolas" w:hAnsi="Consolas"/>
                <w:color w:val="000000" w:themeColor="text1"/>
                <w:sz w:val="21"/>
                <w:szCs w:val="21"/>
              </w:rPr>
              <w:t>_LastName</w:t>
            </w:r>
          </w:p>
        </w:tc>
        <w:tc>
          <w:tcPr>
            <w:tcW w:w="2904" w:type="dxa"/>
          </w:tcPr>
          <w:p w14:paraId="69835A2A" w14:textId="77777777" w:rsidR="00A27B33" w:rsidRPr="00A27B33" w:rsidRDefault="00A27B33" w:rsidP="00335A5A">
            <w:pPr>
              <w:rPr>
                <w:color w:val="4472C4" w:themeColor="accent1"/>
              </w:rPr>
            </w:pPr>
            <w:r w:rsidRPr="00A27B33">
              <w:rPr>
                <w:color w:val="4472C4" w:themeColor="accent1"/>
              </w:rPr>
              <w:t>VARCHAR(20)</w:t>
            </w:r>
          </w:p>
          <w:p w14:paraId="6F26F3CB" w14:textId="77777777" w:rsidR="00A27B33" w:rsidRPr="00A27B33" w:rsidRDefault="00A27B33" w:rsidP="00335A5A">
            <w:pPr>
              <w:rPr>
                <w:color w:val="4472C4" w:themeColor="accent1"/>
              </w:rPr>
            </w:pPr>
          </w:p>
        </w:tc>
      </w:tr>
      <w:tr w:rsidR="00A27B33" w14:paraId="2A8FDC85" w14:textId="77777777" w:rsidTr="00335A5A">
        <w:trPr>
          <w:trHeight w:val="379"/>
        </w:trPr>
        <w:tc>
          <w:tcPr>
            <w:tcW w:w="2902" w:type="dxa"/>
            <w:vMerge/>
          </w:tcPr>
          <w:p w14:paraId="3C2050B4" w14:textId="77777777" w:rsidR="00A27B33" w:rsidRPr="00A27B33" w:rsidRDefault="00A27B33" w:rsidP="00335A5A">
            <w:pPr>
              <w:pStyle w:val="a2"/>
              <w:rPr>
                <w:color w:val="000000" w:themeColor="text1"/>
              </w:rPr>
            </w:pPr>
          </w:p>
        </w:tc>
        <w:tc>
          <w:tcPr>
            <w:tcW w:w="2904" w:type="dxa"/>
          </w:tcPr>
          <w:p w14:paraId="3EC4D49E" w14:textId="2B8C31C8" w:rsidR="00A27B33" w:rsidRPr="00A27B33" w:rsidRDefault="00A27B33" w:rsidP="00335A5A">
            <w:pPr>
              <w:pStyle w:val="a2"/>
              <w:rPr>
                <w:color w:val="000000" w:themeColor="text1"/>
              </w:rPr>
            </w:pPr>
            <w:r>
              <w:rPr>
                <w:rFonts w:ascii="Consolas" w:hAnsi="Consolas"/>
                <w:color w:val="000000" w:themeColor="text1"/>
                <w:sz w:val="21"/>
                <w:szCs w:val="21"/>
              </w:rPr>
              <w:t>User</w:t>
            </w:r>
            <w:r w:rsidRPr="005019DF">
              <w:rPr>
                <w:rFonts w:ascii="Consolas" w:hAnsi="Consolas"/>
                <w:color w:val="000000" w:themeColor="text1"/>
                <w:sz w:val="21"/>
                <w:szCs w:val="21"/>
              </w:rPr>
              <w:t>_StreetName</w:t>
            </w:r>
          </w:p>
        </w:tc>
        <w:tc>
          <w:tcPr>
            <w:tcW w:w="2904" w:type="dxa"/>
          </w:tcPr>
          <w:p w14:paraId="201D9954" w14:textId="77777777" w:rsidR="00A27B33" w:rsidRPr="00A27B33" w:rsidRDefault="00A27B33" w:rsidP="00335A5A">
            <w:pPr>
              <w:rPr>
                <w:color w:val="4472C4" w:themeColor="accent1"/>
              </w:rPr>
            </w:pPr>
            <w:r w:rsidRPr="00A27B33">
              <w:rPr>
                <w:color w:val="4472C4" w:themeColor="accent1"/>
              </w:rPr>
              <w:t>VARCHAR(100)</w:t>
            </w:r>
          </w:p>
        </w:tc>
      </w:tr>
      <w:tr w:rsidR="00A27B33" w14:paraId="1685CAE4" w14:textId="77777777" w:rsidTr="00335A5A">
        <w:trPr>
          <w:trHeight w:val="391"/>
        </w:trPr>
        <w:tc>
          <w:tcPr>
            <w:tcW w:w="2902" w:type="dxa"/>
            <w:vMerge/>
          </w:tcPr>
          <w:p w14:paraId="6C0BAC36" w14:textId="77777777" w:rsidR="00A27B33" w:rsidRPr="00A27B33" w:rsidRDefault="00A27B33" w:rsidP="00335A5A">
            <w:pPr>
              <w:pStyle w:val="a2"/>
              <w:rPr>
                <w:color w:val="000000" w:themeColor="text1"/>
              </w:rPr>
            </w:pPr>
          </w:p>
        </w:tc>
        <w:tc>
          <w:tcPr>
            <w:tcW w:w="2904" w:type="dxa"/>
          </w:tcPr>
          <w:p w14:paraId="16DA81EA" w14:textId="3E3F988F" w:rsidR="00A27B33" w:rsidRPr="00A27B33" w:rsidRDefault="00A27B33" w:rsidP="00335A5A">
            <w:pPr>
              <w:pStyle w:val="a2"/>
              <w:rPr>
                <w:color w:val="000000" w:themeColor="text1"/>
              </w:rPr>
            </w:pPr>
            <w:r>
              <w:rPr>
                <w:rFonts w:ascii="Consolas" w:hAnsi="Consolas"/>
                <w:color w:val="000000" w:themeColor="text1"/>
                <w:sz w:val="21"/>
                <w:szCs w:val="21"/>
              </w:rPr>
              <w:t>User</w:t>
            </w:r>
            <w:r w:rsidRPr="005019DF">
              <w:rPr>
                <w:rFonts w:ascii="Consolas" w:hAnsi="Consolas"/>
                <w:color w:val="000000" w:themeColor="text1"/>
                <w:sz w:val="21"/>
                <w:szCs w:val="21"/>
              </w:rPr>
              <w:t>_City</w:t>
            </w:r>
          </w:p>
        </w:tc>
        <w:tc>
          <w:tcPr>
            <w:tcW w:w="2904" w:type="dxa"/>
          </w:tcPr>
          <w:p w14:paraId="57B6AFDE" w14:textId="77777777" w:rsidR="00A27B33" w:rsidRPr="00A27B33" w:rsidRDefault="00A27B33" w:rsidP="00335A5A">
            <w:pPr>
              <w:rPr>
                <w:color w:val="4472C4" w:themeColor="accent1"/>
              </w:rPr>
            </w:pPr>
            <w:r w:rsidRPr="00A27B33">
              <w:rPr>
                <w:color w:val="4472C4" w:themeColor="accent1"/>
              </w:rPr>
              <w:t>VARCHAR(50)</w:t>
            </w:r>
          </w:p>
        </w:tc>
      </w:tr>
      <w:tr w:rsidR="00A27B33" w14:paraId="24D9AB03" w14:textId="77777777" w:rsidTr="00335A5A">
        <w:trPr>
          <w:trHeight w:val="379"/>
        </w:trPr>
        <w:tc>
          <w:tcPr>
            <w:tcW w:w="2902" w:type="dxa"/>
            <w:vMerge/>
          </w:tcPr>
          <w:p w14:paraId="25C54E3E" w14:textId="77777777" w:rsidR="00A27B33" w:rsidRPr="00A27B33" w:rsidRDefault="00A27B33" w:rsidP="00335A5A">
            <w:pPr>
              <w:pStyle w:val="a2"/>
              <w:rPr>
                <w:color w:val="000000" w:themeColor="text1"/>
              </w:rPr>
            </w:pPr>
          </w:p>
        </w:tc>
        <w:tc>
          <w:tcPr>
            <w:tcW w:w="2904" w:type="dxa"/>
          </w:tcPr>
          <w:p w14:paraId="1D5769F5" w14:textId="481A4616" w:rsidR="00A27B33" w:rsidRPr="00A27B33" w:rsidRDefault="00A27B33" w:rsidP="00335A5A">
            <w:pPr>
              <w:pStyle w:val="a2"/>
              <w:rPr>
                <w:color w:val="000000" w:themeColor="text1"/>
              </w:rPr>
            </w:pPr>
            <w:r>
              <w:rPr>
                <w:rFonts w:ascii="Consolas" w:hAnsi="Consolas"/>
                <w:color w:val="000000" w:themeColor="text1"/>
                <w:sz w:val="21"/>
                <w:szCs w:val="21"/>
              </w:rPr>
              <w:t>User</w:t>
            </w:r>
            <w:r w:rsidRPr="005019DF">
              <w:rPr>
                <w:rFonts w:ascii="Consolas" w:hAnsi="Consolas"/>
                <w:color w:val="000000" w:themeColor="text1"/>
                <w:sz w:val="21"/>
                <w:szCs w:val="21"/>
              </w:rPr>
              <w:t>_zipcode</w:t>
            </w:r>
          </w:p>
        </w:tc>
        <w:tc>
          <w:tcPr>
            <w:tcW w:w="2904" w:type="dxa"/>
          </w:tcPr>
          <w:p w14:paraId="3D888FC8" w14:textId="77777777" w:rsidR="00A27B33" w:rsidRPr="00A27B33" w:rsidRDefault="00A27B33" w:rsidP="00335A5A">
            <w:pPr>
              <w:rPr>
                <w:color w:val="4472C4" w:themeColor="accent1"/>
              </w:rPr>
            </w:pPr>
            <w:r w:rsidRPr="00A27B33">
              <w:rPr>
                <w:color w:val="4472C4" w:themeColor="accent1"/>
              </w:rPr>
              <w:t>INTEGER</w:t>
            </w:r>
          </w:p>
          <w:p w14:paraId="3B00B2D7" w14:textId="77777777" w:rsidR="00A27B33" w:rsidRPr="00A27B33" w:rsidRDefault="00A27B33" w:rsidP="00335A5A">
            <w:pPr>
              <w:rPr>
                <w:color w:val="4472C4" w:themeColor="accent1"/>
              </w:rPr>
            </w:pPr>
          </w:p>
        </w:tc>
      </w:tr>
      <w:tr w:rsidR="00A27B33" w14:paraId="1DF6FBE1" w14:textId="77777777" w:rsidTr="00335A5A">
        <w:trPr>
          <w:trHeight w:val="379"/>
        </w:trPr>
        <w:tc>
          <w:tcPr>
            <w:tcW w:w="2902" w:type="dxa"/>
            <w:vMerge/>
          </w:tcPr>
          <w:p w14:paraId="4D8261D0" w14:textId="77777777" w:rsidR="00A27B33" w:rsidRPr="00A27B33" w:rsidRDefault="00A27B33" w:rsidP="00335A5A">
            <w:pPr>
              <w:pStyle w:val="a2"/>
              <w:rPr>
                <w:color w:val="000000" w:themeColor="text1"/>
              </w:rPr>
            </w:pPr>
          </w:p>
        </w:tc>
        <w:tc>
          <w:tcPr>
            <w:tcW w:w="2904" w:type="dxa"/>
          </w:tcPr>
          <w:p w14:paraId="1DEF4C98" w14:textId="54C92301" w:rsidR="00A27B33" w:rsidRPr="00A27B33" w:rsidRDefault="00A27B33" w:rsidP="00335A5A">
            <w:pPr>
              <w:pStyle w:val="a2"/>
              <w:rPr>
                <w:color w:val="000000" w:themeColor="text1"/>
              </w:rPr>
            </w:pPr>
            <w:r>
              <w:rPr>
                <w:rFonts w:ascii="Consolas" w:hAnsi="Consolas"/>
                <w:color w:val="000000" w:themeColor="text1"/>
                <w:sz w:val="21"/>
                <w:szCs w:val="21"/>
              </w:rPr>
              <w:t>User</w:t>
            </w:r>
            <w:r w:rsidRPr="005019DF">
              <w:rPr>
                <w:rFonts w:ascii="Consolas" w:hAnsi="Consolas"/>
                <w:color w:val="000000" w:themeColor="text1"/>
                <w:sz w:val="21"/>
                <w:szCs w:val="21"/>
              </w:rPr>
              <w:t>_Country</w:t>
            </w:r>
          </w:p>
        </w:tc>
        <w:tc>
          <w:tcPr>
            <w:tcW w:w="2904" w:type="dxa"/>
          </w:tcPr>
          <w:p w14:paraId="005A2981" w14:textId="77777777" w:rsidR="00A27B33" w:rsidRPr="00A27B33" w:rsidRDefault="00A27B33" w:rsidP="00335A5A">
            <w:pPr>
              <w:rPr>
                <w:color w:val="4472C4" w:themeColor="accent1"/>
              </w:rPr>
            </w:pPr>
            <w:r w:rsidRPr="00A27B33">
              <w:rPr>
                <w:color w:val="4472C4" w:themeColor="accent1"/>
              </w:rPr>
              <w:t>VARCHAR(40)</w:t>
            </w:r>
          </w:p>
        </w:tc>
      </w:tr>
      <w:tr w:rsidR="00A27B33" w14:paraId="297CB452" w14:textId="77777777" w:rsidTr="00335A5A">
        <w:trPr>
          <w:trHeight w:val="391"/>
        </w:trPr>
        <w:tc>
          <w:tcPr>
            <w:tcW w:w="2902" w:type="dxa"/>
            <w:vMerge/>
          </w:tcPr>
          <w:p w14:paraId="27299B31" w14:textId="77777777" w:rsidR="00A27B33" w:rsidRPr="00A27B33" w:rsidRDefault="00A27B33" w:rsidP="00335A5A">
            <w:pPr>
              <w:pStyle w:val="a2"/>
              <w:rPr>
                <w:color w:val="000000" w:themeColor="text1"/>
              </w:rPr>
            </w:pPr>
          </w:p>
        </w:tc>
        <w:tc>
          <w:tcPr>
            <w:tcW w:w="2904" w:type="dxa"/>
          </w:tcPr>
          <w:p w14:paraId="02336E5D" w14:textId="6C21E206" w:rsidR="00A27B33" w:rsidRPr="00A27B33" w:rsidRDefault="00A27B33" w:rsidP="00335A5A">
            <w:pPr>
              <w:pStyle w:val="a2"/>
              <w:rPr>
                <w:color w:val="000000" w:themeColor="text1"/>
              </w:rPr>
            </w:pPr>
            <w:r>
              <w:rPr>
                <w:rFonts w:ascii="Consolas" w:hAnsi="Consolas"/>
                <w:color w:val="000000" w:themeColor="text1"/>
                <w:sz w:val="21"/>
                <w:szCs w:val="21"/>
              </w:rPr>
              <w:t>User</w:t>
            </w:r>
            <w:r w:rsidRPr="005019DF">
              <w:rPr>
                <w:rFonts w:ascii="Consolas" w:hAnsi="Consolas"/>
                <w:color w:val="000000" w:themeColor="text1"/>
                <w:sz w:val="21"/>
                <w:szCs w:val="21"/>
              </w:rPr>
              <w:t>_Email</w:t>
            </w:r>
          </w:p>
        </w:tc>
        <w:tc>
          <w:tcPr>
            <w:tcW w:w="2904" w:type="dxa"/>
          </w:tcPr>
          <w:p w14:paraId="0A1D84CF" w14:textId="77777777" w:rsidR="00A27B33" w:rsidRPr="00A27B33" w:rsidRDefault="00A27B33" w:rsidP="00335A5A">
            <w:pPr>
              <w:rPr>
                <w:color w:val="4472C4" w:themeColor="accent1"/>
              </w:rPr>
            </w:pPr>
            <w:r w:rsidRPr="00A27B33">
              <w:rPr>
                <w:color w:val="4472C4" w:themeColor="accent1"/>
              </w:rPr>
              <w:t>VARCHAR(40)</w:t>
            </w:r>
          </w:p>
        </w:tc>
      </w:tr>
      <w:tr w:rsidR="00A27B33" w14:paraId="5A633B1E" w14:textId="77777777" w:rsidTr="00335A5A">
        <w:trPr>
          <w:trHeight w:val="379"/>
        </w:trPr>
        <w:tc>
          <w:tcPr>
            <w:tcW w:w="2902" w:type="dxa"/>
            <w:vMerge/>
          </w:tcPr>
          <w:p w14:paraId="301E8453" w14:textId="77777777" w:rsidR="00A27B33" w:rsidRPr="00A27B33" w:rsidRDefault="00A27B33" w:rsidP="00335A5A">
            <w:pPr>
              <w:pStyle w:val="a2"/>
              <w:rPr>
                <w:color w:val="000000" w:themeColor="text1"/>
              </w:rPr>
            </w:pPr>
          </w:p>
        </w:tc>
        <w:tc>
          <w:tcPr>
            <w:tcW w:w="2904" w:type="dxa"/>
          </w:tcPr>
          <w:p w14:paraId="1DC726E1" w14:textId="15CF0DD1" w:rsidR="00A27B33" w:rsidRPr="00A27B33" w:rsidRDefault="00A27B33" w:rsidP="00335A5A">
            <w:pPr>
              <w:pStyle w:val="a2"/>
              <w:rPr>
                <w:color w:val="000000" w:themeColor="text1"/>
              </w:rPr>
            </w:pPr>
            <w:r>
              <w:rPr>
                <w:rFonts w:ascii="Consolas" w:hAnsi="Consolas"/>
                <w:color w:val="000000" w:themeColor="text1"/>
                <w:sz w:val="21"/>
                <w:szCs w:val="21"/>
              </w:rPr>
              <w:t>User</w:t>
            </w:r>
            <w:r w:rsidRPr="005019DF">
              <w:rPr>
                <w:rFonts w:ascii="Consolas" w:hAnsi="Consolas"/>
                <w:color w:val="000000" w:themeColor="text1"/>
                <w:sz w:val="21"/>
                <w:szCs w:val="21"/>
              </w:rPr>
              <w:t>_PhoneNo</w:t>
            </w:r>
          </w:p>
        </w:tc>
        <w:tc>
          <w:tcPr>
            <w:tcW w:w="2904" w:type="dxa"/>
          </w:tcPr>
          <w:p w14:paraId="7C2B42D7" w14:textId="77777777" w:rsidR="00A27B33" w:rsidRPr="00A27B33" w:rsidRDefault="00A27B33" w:rsidP="00335A5A">
            <w:pPr>
              <w:rPr>
                <w:color w:val="4472C4" w:themeColor="accent1"/>
              </w:rPr>
            </w:pPr>
            <w:r w:rsidRPr="00A27B33">
              <w:rPr>
                <w:color w:val="4472C4" w:themeColor="accent1"/>
              </w:rPr>
              <w:t>INTEGER</w:t>
            </w:r>
          </w:p>
          <w:p w14:paraId="22B02409" w14:textId="77777777" w:rsidR="00A27B33" w:rsidRPr="00A27B33" w:rsidRDefault="00A27B33" w:rsidP="00335A5A">
            <w:pPr>
              <w:rPr>
                <w:color w:val="4472C4" w:themeColor="accent1"/>
              </w:rPr>
            </w:pPr>
          </w:p>
        </w:tc>
      </w:tr>
    </w:tbl>
    <w:p w14:paraId="4003C085" w14:textId="77777777" w:rsidR="00FB6D15" w:rsidRDefault="00FB6D15" w:rsidP="00EE6291">
      <w:pPr>
        <w:rPr>
          <w:b/>
          <w:sz w:val="28"/>
        </w:rPr>
      </w:pPr>
    </w:p>
    <w:p w14:paraId="5578516D" w14:textId="479526F1" w:rsidR="00EE6291" w:rsidRPr="00EE6291" w:rsidRDefault="00EE6291" w:rsidP="00EE6291">
      <w:pPr>
        <w:rPr>
          <w:b/>
          <w:sz w:val="28"/>
        </w:rPr>
      </w:pPr>
      <w:r w:rsidRPr="00EE6291">
        <w:rPr>
          <w:b/>
          <w:sz w:val="28"/>
        </w:rPr>
        <w:t>Table: Product_Category</w:t>
      </w:r>
    </w:p>
    <w:p w14:paraId="03D8AE0C" w14:textId="77777777" w:rsidR="00EE6291" w:rsidRPr="00EE6291" w:rsidRDefault="00EE6291" w:rsidP="00EE6291">
      <w:pPr>
        <w:rPr>
          <w:sz w:val="28"/>
        </w:rPr>
      </w:pPr>
      <w:r w:rsidRPr="00EE6291">
        <w:rPr>
          <w:sz w:val="28"/>
        </w:rPr>
        <w:t>The Product_Category table is designed to represent various categories or types of products within a system. Each product category is identified by a unique identifier and a descriptive name.</w:t>
      </w:r>
    </w:p>
    <w:p w14:paraId="37E629EB" w14:textId="77777777" w:rsidR="00A91602" w:rsidRPr="00EE6291" w:rsidRDefault="00A91602" w:rsidP="006F645E">
      <w:pPr>
        <w:pStyle w:val="a2"/>
        <w:rPr>
          <w:sz w:val="28"/>
        </w:rPr>
      </w:pPr>
    </w:p>
    <w:tbl>
      <w:tblPr>
        <w:tblStyle w:val="af7"/>
        <w:tblW w:w="0" w:type="auto"/>
        <w:tblLook w:val="04A0" w:firstRow="1" w:lastRow="0" w:firstColumn="1" w:lastColumn="0" w:noHBand="0" w:noVBand="1"/>
      </w:tblPr>
      <w:tblGrid>
        <w:gridCol w:w="2902"/>
        <w:gridCol w:w="2904"/>
        <w:gridCol w:w="2904"/>
      </w:tblGrid>
      <w:tr w:rsidR="00A91602" w14:paraId="2FBC7459" w14:textId="77777777" w:rsidTr="00335A5A">
        <w:trPr>
          <w:trHeight w:val="354"/>
        </w:trPr>
        <w:tc>
          <w:tcPr>
            <w:tcW w:w="2902" w:type="dxa"/>
            <w:shd w:val="clear" w:color="auto" w:fill="B4C6E7" w:themeFill="accent1" w:themeFillTint="66"/>
            <w:vAlign w:val="center"/>
          </w:tcPr>
          <w:p w14:paraId="0BC3834C" w14:textId="77777777" w:rsidR="00A91602" w:rsidRDefault="00A91602" w:rsidP="00335A5A">
            <w:pPr>
              <w:pStyle w:val="a2"/>
              <w:jc w:val="center"/>
            </w:pPr>
            <w:r>
              <w:t>Table Name</w:t>
            </w:r>
          </w:p>
        </w:tc>
        <w:tc>
          <w:tcPr>
            <w:tcW w:w="2904" w:type="dxa"/>
            <w:shd w:val="clear" w:color="auto" w:fill="B4C6E7" w:themeFill="accent1" w:themeFillTint="66"/>
            <w:vAlign w:val="center"/>
          </w:tcPr>
          <w:p w14:paraId="6690A877" w14:textId="77777777" w:rsidR="00A91602" w:rsidRDefault="00A91602" w:rsidP="00335A5A">
            <w:pPr>
              <w:pStyle w:val="a2"/>
              <w:jc w:val="center"/>
            </w:pPr>
            <w:r>
              <w:t>Field Name</w:t>
            </w:r>
          </w:p>
        </w:tc>
        <w:tc>
          <w:tcPr>
            <w:tcW w:w="2904" w:type="dxa"/>
            <w:shd w:val="clear" w:color="auto" w:fill="B4C6E7" w:themeFill="accent1" w:themeFillTint="66"/>
            <w:vAlign w:val="center"/>
          </w:tcPr>
          <w:p w14:paraId="569BBD5D" w14:textId="77777777" w:rsidR="00A91602" w:rsidRDefault="00A91602" w:rsidP="00335A5A">
            <w:pPr>
              <w:pStyle w:val="a2"/>
              <w:jc w:val="center"/>
            </w:pPr>
            <w:r>
              <w:t>Data type</w:t>
            </w:r>
          </w:p>
        </w:tc>
      </w:tr>
      <w:tr w:rsidR="00A91602" w14:paraId="27BF9CE3" w14:textId="77777777" w:rsidTr="00A91602">
        <w:trPr>
          <w:trHeight w:val="395"/>
        </w:trPr>
        <w:tc>
          <w:tcPr>
            <w:tcW w:w="2902" w:type="dxa"/>
            <w:vMerge w:val="restart"/>
          </w:tcPr>
          <w:p w14:paraId="6BC852D2" w14:textId="42A2A8D9" w:rsidR="00A91602" w:rsidRPr="00A27B33" w:rsidRDefault="00A91602" w:rsidP="00335A5A">
            <w:pPr>
              <w:pStyle w:val="a2"/>
              <w:rPr>
                <w:b/>
                <w:color w:val="000000" w:themeColor="text1"/>
              </w:rPr>
            </w:pPr>
            <w:r>
              <w:rPr>
                <w:rFonts w:ascii="Consolas" w:hAnsi="Consolas"/>
                <w:b/>
                <w:color w:val="000000" w:themeColor="text1"/>
                <w:sz w:val="32"/>
                <w:szCs w:val="21"/>
              </w:rPr>
              <w:t>Product Category</w:t>
            </w:r>
          </w:p>
        </w:tc>
        <w:tc>
          <w:tcPr>
            <w:tcW w:w="2904" w:type="dxa"/>
          </w:tcPr>
          <w:p w14:paraId="7F1E2FFB" w14:textId="51F904AD" w:rsidR="00A91602" w:rsidRPr="004B2ACB" w:rsidRDefault="004B2ACB" w:rsidP="004B2ACB">
            <w:r w:rsidRPr="004B2ACB">
              <w:t>Prod_Cat_ID</w:t>
            </w:r>
          </w:p>
        </w:tc>
        <w:tc>
          <w:tcPr>
            <w:tcW w:w="2904" w:type="dxa"/>
          </w:tcPr>
          <w:p w14:paraId="4DF0AB15" w14:textId="77777777" w:rsidR="004B2ACB" w:rsidRPr="004B2ACB" w:rsidRDefault="004B2ACB" w:rsidP="004B2ACB">
            <w:pPr>
              <w:rPr>
                <w:color w:val="4472C4" w:themeColor="accent1"/>
              </w:rPr>
            </w:pPr>
            <w:r w:rsidRPr="004B2ACB">
              <w:rPr>
                <w:color w:val="4472C4" w:themeColor="accent1"/>
              </w:rPr>
              <w:t>INTEGER [PK]</w:t>
            </w:r>
          </w:p>
          <w:p w14:paraId="4423AD64" w14:textId="77777777" w:rsidR="00A91602" w:rsidRPr="004B2ACB" w:rsidRDefault="00A91602" w:rsidP="004B2ACB"/>
        </w:tc>
      </w:tr>
      <w:tr w:rsidR="00A91602" w14:paraId="45438C0D" w14:textId="77777777" w:rsidTr="00A91602">
        <w:trPr>
          <w:trHeight w:val="233"/>
        </w:trPr>
        <w:tc>
          <w:tcPr>
            <w:tcW w:w="2902" w:type="dxa"/>
            <w:vMerge/>
          </w:tcPr>
          <w:p w14:paraId="3300A7DA" w14:textId="77777777" w:rsidR="00A91602" w:rsidRPr="00A27B33" w:rsidRDefault="00A91602" w:rsidP="00335A5A">
            <w:pPr>
              <w:pStyle w:val="a2"/>
              <w:rPr>
                <w:color w:val="000000" w:themeColor="text1"/>
              </w:rPr>
            </w:pPr>
          </w:p>
        </w:tc>
        <w:tc>
          <w:tcPr>
            <w:tcW w:w="2904" w:type="dxa"/>
          </w:tcPr>
          <w:p w14:paraId="3B342745" w14:textId="5269BFBB" w:rsidR="00A91602" w:rsidRPr="004B2ACB" w:rsidRDefault="004B2ACB" w:rsidP="004B2ACB">
            <w:r w:rsidRPr="004B2ACB">
              <w:t>Prod_Cat_Name</w:t>
            </w:r>
          </w:p>
        </w:tc>
        <w:tc>
          <w:tcPr>
            <w:tcW w:w="2904" w:type="dxa"/>
          </w:tcPr>
          <w:p w14:paraId="76CD83BB" w14:textId="69334587" w:rsidR="00A91602" w:rsidRPr="004B2ACB" w:rsidRDefault="004B2ACB" w:rsidP="004B2ACB">
            <w:r w:rsidRPr="004B2ACB">
              <w:rPr>
                <w:color w:val="4472C4" w:themeColor="accent1"/>
              </w:rPr>
              <w:t>VARCHAR(30)</w:t>
            </w:r>
          </w:p>
        </w:tc>
      </w:tr>
    </w:tbl>
    <w:p w14:paraId="5E43AABD" w14:textId="77777777" w:rsidR="00FB6D15" w:rsidRDefault="00FB6D15" w:rsidP="00FB6D15">
      <w:pPr>
        <w:rPr>
          <w:b/>
          <w:sz w:val="28"/>
        </w:rPr>
      </w:pPr>
    </w:p>
    <w:p w14:paraId="2C330A19" w14:textId="6ACD3A54" w:rsidR="00FB6D15" w:rsidRDefault="00FB6D15" w:rsidP="00FB6D15">
      <w:pPr>
        <w:rPr>
          <w:sz w:val="28"/>
        </w:rPr>
      </w:pPr>
      <w:r w:rsidRPr="00EE6291">
        <w:rPr>
          <w:b/>
          <w:sz w:val="28"/>
        </w:rPr>
        <w:t>Table: Product</w:t>
      </w:r>
    </w:p>
    <w:p w14:paraId="6D2C559C" w14:textId="4EDDC09C" w:rsidR="00A91602" w:rsidRPr="00FB6D15" w:rsidRDefault="00FB6D15" w:rsidP="00FB6D15">
      <w:pPr>
        <w:rPr>
          <w:sz w:val="28"/>
        </w:rPr>
      </w:pPr>
      <w:r w:rsidRPr="00FB6D15">
        <w:rPr>
          <w:sz w:val="28"/>
        </w:rPr>
        <w:t>The Product table represents individual products available within a system, facilitating detailed tracking and management of each product's information, pricing, and categorization.</w:t>
      </w:r>
    </w:p>
    <w:p w14:paraId="14F82B3F" w14:textId="26E135B0" w:rsidR="00A91602" w:rsidRDefault="00A91602" w:rsidP="006F645E">
      <w:pPr>
        <w:pStyle w:val="a2"/>
      </w:pPr>
    </w:p>
    <w:tbl>
      <w:tblPr>
        <w:tblStyle w:val="af7"/>
        <w:tblW w:w="0" w:type="auto"/>
        <w:tblLook w:val="04A0" w:firstRow="1" w:lastRow="0" w:firstColumn="1" w:lastColumn="0" w:noHBand="0" w:noVBand="1"/>
      </w:tblPr>
      <w:tblGrid>
        <w:gridCol w:w="2902"/>
        <w:gridCol w:w="2904"/>
        <w:gridCol w:w="2904"/>
      </w:tblGrid>
      <w:tr w:rsidR="0007202A" w14:paraId="584FD247" w14:textId="77777777" w:rsidTr="00335A5A">
        <w:trPr>
          <w:trHeight w:val="354"/>
        </w:trPr>
        <w:tc>
          <w:tcPr>
            <w:tcW w:w="2902" w:type="dxa"/>
            <w:shd w:val="clear" w:color="auto" w:fill="B4C6E7" w:themeFill="accent1" w:themeFillTint="66"/>
            <w:vAlign w:val="center"/>
          </w:tcPr>
          <w:p w14:paraId="52D48E87" w14:textId="77777777" w:rsidR="0007202A" w:rsidRDefault="0007202A" w:rsidP="00335A5A">
            <w:pPr>
              <w:pStyle w:val="a2"/>
              <w:jc w:val="center"/>
            </w:pPr>
            <w:r>
              <w:t>Table Name</w:t>
            </w:r>
          </w:p>
        </w:tc>
        <w:tc>
          <w:tcPr>
            <w:tcW w:w="2904" w:type="dxa"/>
            <w:shd w:val="clear" w:color="auto" w:fill="B4C6E7" w:themeFill="accent1" w:themeFillTint="66"/>
            <w:vAlign w:val="center"/>
          </w:tcPr>
          <w:p w14:paraId="3F6CB73F" w14:textId="77777777" w:rsidR="0007202A" w:rsidRDefault="0007202A" w:rsidP="00335A5A">
            <w:pPr>
              <w:pStyle w:val="a2"/>
              <w:jc w:val="center"/>
            </w:pPr>
            <w:r>
              <w:t>Field Name</w:t>
            </w:r>
          </w:p>
        </w:tc>
        <w:tc>
          <w:tcPr>
            <w:tcW w:w="2904" w:type="dxa"/>
            <w:shd w:val="clear" w:color="auto" w:fill="B4C6E7" w:themeFill="accent1" w:themeFillTint="66"/>
            <w:vAlign w:val="center"/>
          </w:tcPr>
          <w:p w14:paraId="48BEBC6F" w14:textId="77777777" w:rsidR="0007202A" w:rsidRDefault="0007202A" w:rsidP="00335A5A">
            <w:pPr>
              <w:pStyle w:val="a2"/>
              <w:jc w:val="center"/>
            </w:pPr>
            <w:r>
              <w:t>Data type</w:t>
            </w:r>
          </w:p>
        </w:tc>
      </w:tr>
      <w:tr w:rsidR="0007202A" w14:paraId="5C1131CD" w14:textId="77777777" w:rsidTr="00335A5A">
        <w:trPr>
          <w:trHeight w:val="379"/>
        </w:trPr>
        <w:tc>
          <w:tcPr>
            <w:tcW w:w="2902" w:type="dxa"/>
            <w:vMerge w:val="restart"/>
          </w:tcPr>
          <w:p w14:paraId="0942D379" w14:textId="3FD239C0" w:rsidR="0007202A" w:rsidRPr="00A27B33" w:rsidRDefault="0007202A" w:rsidP="00335A5A">
            <w:pPr>
              <w:pStyle w:val="a2"/>
              <w:rPr>
                <w:b/>
                <w:color w:val="000000" w:themeColor="text1"/>
              </w:rPr>
            </w:pPr>
            <w:r>
              <w:rPr>
                <w:rFonts w:ascii="Consolas" w:hAnsi="Consolas"/>
                <w:b/>
                <w:color w:val="000000" w:themeColor="text1"/>
                <w:sz w:val="32"/>
                <w:szCs w:val="21"/>
              </w:rPr>
              <w:t>Product</w:t>
            </w:r>
          </w:p>
        </w:tc>
        <w:tc>
          <w:tcPr>
            <w:tcW w:w="2904" w:type="dxa"/>
          </w:tcPr>
          <w:p w14:paraId="63B78F17" w14:textId="610648C6" w:rsidR="0007202A" w:rsidRPr="0007202A" w:rsidRDefault="0007202A" w:rsidP="0007202A">
            <w:r w:rsidRPr="0007202A">
              <w:t>Prod_ID</w:t>
            </w:r>
          </w:p>
        </w:tc>
        <w:tc>
          <w:tcPr>
            <w:tcW w:w="2904" w:type="dxa"/>
          </w:tcPr>
          <w:p w14:paraId="13F93FCC" w14:textId="77777777" w:rsidR="0007202A" w:rsidRPr="0007202A" w:rsidRDefault="0007202A" w:rsidP="0007202A">
            <w:pPr>
              <w:rPr>
                <w:color w:val="4472C4" w:themeColor="accent1"/>
              </w:rPr>
            </w:pPr>
            <w:r w:rsidRPr="0007202A">
              <w:rPr>
                <w:color w:val="4472C4" w:themeColor="accent1"/>
              </w:rPr>
              <w:t>INTEGER [PK]</w:t>
            </w:r>
          </w:p>
        </w:tc>
      </w:tr>
      <w:tr w:rsidR="0007202A" w14:paraId="2825B53D" w14:textId="77777777" w:rsidTr="00335A5A">
        <w:trPr>
          <w:trHeight w:val="379"/>
        </w:trPr>
        <w:tc>
          <w:tcPr>
            <w:tcW w:w="2902" w:type="dxa"/>
            <w:vMerge/>
          </w:tcPr>
          <w:p w14:paraId="1AB06442" w14:textId="77777777" w:rsidR="0007202A" w:rsidRPr="00A27B33" w:rsidRDefault="0007202A" w:rsidP="00335A5A">
            <w:pPr>
              <w:pStyle w:val="a2"/>
              <w:rPr>
                <w:color w:val="000000" w:themeColor="text1"/>
              </w:rPr>
            </w:pPr>
          </w:p>
        </w:tc>
        <w:tc>
          <w:tcPr>
            <w:tcW w:w="2904" w:type="dxa"/>
          </w:tcPr>
          <w:p w14:paraId="7C030932" w14:textId="0B6817A7" w:rsidR="0007202A" w:rsidRPr="0007202A" w:rsidRDefault="0007202A" w:rsidP="0007202A">
            <w:r w:rsidRPr="0007202A">
              <w:t>Prod_Name</w:t>
            </w:r>
          </w:p>
        </w:tc>
        <w:tc>
          <w:tcPr>
            <w:tcW w:w="2904" w:type="dxa"/>
          </w:tcPr>
          <w:p w14:paraId="1B84BF79" w14:textId="47AC9738" w:rsidR="0007202A" w:rsidRPr="0007202A" w:rsidRDefault="0007202A" w:rsidP="0007202A">
            <w:pPr>
              <w:rPr>
                <w:color w:val="4472C4" w:themeColor="accent1"/>
              </w:rPr>
            </w:pPr>
            <w:r w:rsidRPr="0007202A">
              <w:rPr>
                <w:color w:val="4472C4" w:themeColor="accent1"/>
              </w:rPr>
              <w:t>VARCHAR(40)</w:t>
            </w:r>
          </w:p>
          <w:p w14:paraId="4EB2459F" w14:textId="77777777" w:rsidR="0007202A" w:rsidRPr="0007202A" w:rsidRDefault="0007202A" w:rsidP="0007202A">
            <w:pPr>
              <w:rPr>
                <w:color w:val="4472C4" w:themeColor="accent1"/>
              </w:rPr>
            </w:pPr>
          </w:p>
        </w:tc>
      </w:tr>
      <w:tr w:rsidR="0007202A" w14:paraId="0D03D646" w14:textId="77777777" w:rsidTr="00335A5A">
        <w:trPr>
          <w:trHeight w:val="379"/>
        </w:trPr>
        <w:tc>
          <w:tcPr>
            <w:tcW w:w="2902" w:type="dxa"/>
            <w:vMerge/>
          </w:tcPr>
          <w:p w14:paraId="49A69BC8" w14:textId="77777777" w:rsidR="0007202A" w:rsidRPr="00A27B33" w:rsidRDefault="0007202A" w:rsidP="00335A5A">
            <w:pPr>
              <w:pStyle w:val="a2"/>
              <w:rPr>
                <w:color w:val="000000" w:themeColor="text1"/>
              </w:rPr>
            </w:pPr>
          </w:p>
        </w:tc>
        <w:tc>
          <w:tcPr>
            <w:tcW w:w="2904" w:type="dxa"/>
          </w:tcPr>
          <w:p w14:paraId="17B33175" w14:textId="3EB81AEC" w:rsidR="0007202A" w:rsidRPr="0007202A" w:rsidRDefault="0007202A" w:rsidP="0007202A">
            <w:r w:rsidRPr="0007202A">
              <w:t>Prod_Description</w:t>
            </w:r>
          </w:p>
        </w:tc>
        <w:tc>
          <w:tcPr>
            <w:tcW w:w="2904" w:type="dxa"/>
          </w:tcPr>
          <w:p w14:paraId="507D1B43" w14:textId="78CEFA01" w:rsidR="0007202A" w:rsidRPr="0007202A" w:rsidRDefault="0007202A" w:rsidP="0007202A">
            <w:pPr>
              <w:rPr>
                <w:color w:val="4472C4" w:themeColor="accent1"/>
              </w:rPr>
            </w:pPr>
            <w:r w:rsidRPr="0007202A">
              <w:rPr>
                <w:color w:val="4472C4" w:themeColor="accent1"/>
              </w:rPr>
              <w:t>VARCHAR(400)</w:t>
            </w:r>
          </w:p>
          <w:p w14:paraId="6A8BB74C" w14:textId="77777777" w:rsidR="0007202A" w:rsidRPr="0007202A" w:rsidRDefault="0007202A" w:rsidP="0007202A">
            <w:pPr>
              <w:rPr>
                <w:color w:val="4472C4" w:themeColor="accent1"/>
              </w:rPr>
            </w:pPr>
          </w:p>
        </w:tc>
      </w:tr>
      <w:tr w:rsidR="0007202A" w14:paraId="1D82FE72" w14:textId="77777777" w:rsidTr="00335A5A">
        <w:trPr>
          <w:trHeight w:val="379"/>
        </w:trPr>
        <w:tc>
          <w:tcPr>
            <w:tcW w:w="2902" w:type="dxa"/>
            <w:vMerge/>
          </w:tcPr>
          <w:p w14:paraId="673FF1FA" w14:textId="77777777" w:rsidR="0007202A" w:rsidRPr="00A27B33" w:rsidRDefault="0007202A" w:rsidP="00335A5A">
            <w:pPr>
              <w:pStyle w:val="a2"/>
              <w:rPr>
                <w:color w:val="000000" w:themeColor="text1"/>
              </w:rPr>
            </w:pPr>
          </w:p>
        </w:tc>
        <w:tc>
          <w:tcPr>
            <w:tcW w:w="2904" w:type="dxa"/>
          </w:tcPr>
          <w:p w14:paraId="1B32E6A7" w14:textId="61943677" w:rsidR="0007202A" w:rsidRPr="0007202A" w:rsidRDefault="0007202A" w:rsidP="0007202A">
            <w:r w:rsidRPr="0007202A">
              <w:t>Prod_Start_Bid_Amount</w:t>
            </w:r>
          </w:p>
        </w:tc>
        <w:tc>
          <w:tcPr>
            <w:tcW w:w="2904" w:type="dxa"/>
          </w:tcPr>
          <w:p w14:paraId="0AC75E8D" w14:textId="721DE154" w:rsidR="0007202A" w:rsidRPr="0007202A" w:rsidRDefault="0007202A" w:rsidP="0007202A">
            <w:pPr>
              <w:rPr>
                <w:color w:val="4472C4" w:themeColor="accent1"/>
              </w:rPr>
            </w:pPr>
            <w:r w:rsidRPr="0007202A">
              <w:rPr>
                <w:color w:val="4472C4" w:themeColor="accent1"/>
              </w:rPr>
              <w:t>MONEY</w:t>
            </w:r>
          </w:p>
        </w:tc>
      </w:tr>
      <w:tr w:rsidR="0007202A" w14:paraId="2E6B1049" w14:textId="77777777" w:rsidTr="00335A5A">
        <w:trPr>
          <w:trHeight w:val="391"/>
        </w:trPr>
        <w:tc>
          <w:tcPr>
            <w:tcW w:w="2902" w:type="dxa"/>
            <w:vMerge/>
          </w:tcPr>
          <w:p w14:paraId="4568303C" w14:textId="77777777" w:rsidR="0007202A" w:rsidRPr="00A27B33" w:rsidRDefault="0007202A" w:rsidP="00335A5A">
            <w:pPr>
              <w:pStyle w:val="a2"/>
              <w:rPr>
                <w:color w:val="000000" w:themeColor="text1"/>
              </w:rPr>
            </w:pPr>
          </w:p>
        </w:tc>
        <w:tc>
          <w:tcPr>
            <w:tcW w:w="2904" w:type="dxa"/>
          </w:tcPr>
          <w:p w14:paraId="490F38F3" w14:textId="3FBB3DB8" w:rsidR="0007202A" w:rsidRPr="0007202A" w:rsidRDefault="0007202A" w:rsidP="0007202A">
            <w:r w:rsidRPr="0007202A">
              <w:t>Min_Bid_Increment</w:t>
            </w:r>
          </w:p>
        </w:tc>
        <w:tc>
          <w:tcPr>
            <w:tcW w:w="2904" w:type="dxa"/>
          </w:tcPr>
          <w:p w14:paraId="6808A33C" w14:textId="24CD129D" w:rsidR="0007202A" w:rsidRPr="0007202A" w:rsidRDefault="0007202A" w:rsidP="0007202A">
            <w:pPr>
              <w:rPr>
                <w:color w:val="4472C4" w:themeColor="accent1"/>
              </w:rPr>
            </w:pPr>
            <w:r w:rsidRPr="0007202A">
              <w:rPr>
                <w:color w:val="4472C4" w:themeColor="accent1"/>
              </w:rPr>
              <w:t>MONEY</w:t>
            </w:r>
          </w:p>
        </w:tc>
      </w:tr>
      <w:tr w:rsidR="0007202A" w14:paraId="03CBF5DA" w14:textId="77777777" w:rsidTr="00335A5A">
        <w:trPr>
          <w:trHeight w:val="379"/>
        </w:trPr>
        <w:tc>
          <w:tcPr>
            <w:tcW w:w="2902" w:type="dxa"/>
            <w:vMerge/>
          </w:tcPr>
          <w:p w14:paraId="5C5C920A" w14:textId="77777777" w:rsidR="0007202A" w:rsidRPr="00A27B33" w:rsidRDefault="0007202A" w:rsidP="00335A5A">
            <w:pPr>
              <w:pStyle w:val="a2"/>
              <w:rPr>
                <w:color w:val="000000" w:themeColor="text1"/>
              </w:rPr>
            </w:pPr>
          </w:p>
        </w:tc>
        <w:tc>
          <w:tcPr>
            <w:tcW w:w="2904" w:type="dxa"/>
          </w:tcPr>
          <w:p w14:paraId="665B7B72" w14:textId="0BC49FD0" w:rsidR="0007202A" w:rsidRPr="0007202A" w:rsidRDefault="0007202A" w:rsidP="0007202A">
            <w:r w:rsidRPr="0007202A">
              <w:t>Seller_ID</w:t>
            </w:r>
          </w:p>
        </w:tc>
        <w:tc>
          <w:tcPr>
            <w:tcW w:w="2904" w:type="dxa"/>
          </w:tcPr>
          <w:p w14:paraId="5E9BC13E" w14:textId="77777777" w:rsidR="0007202A" w:rsidRPr="0007202A" w:rsidRDefault="0007202A" w:rsidP="0007202A">
            <w:pPr>
              <w:rPr>
                <w:color w:val="4472C4" w:themeColor="accent1"/>
              </w:rPr>
            </w:pPr>
            <w:r w:rsidRPr="0007202A">
              <w:rPr>
                <w:color w:val="4472C4" w:themeColor="accent1"/>
              </w:rPr>
              <w:t>INTEGER</w:t>
            </w:r>
          </w:p>
          <w:p w14:paraId="185158E5" w14:textId="77777777" w:rsidR="0007202A" w:rsidRPr="0007202A" w:rsidRDefault="0007202A" w:rsidP="0007202A">
            <w:pPr>
              <w:rPr>
                <w:color w:val="4472C4" w:themeColor="accent1"/>
              </w:rPr>
            </w:pPr>
          </w:p>
        </w:tc>
      </w:tr>
      <w:tr w:rsidR="0007202A" w14:paraId="6439D4B9" w14:textId="77777777" w:rsidTr="0007202A">
        <w:trPr>
          <w:trHeight w:val="341"/>
        </w:trPr>
        <w:tc>
          <w:tcPr>
            <w:tcW w:w="2902" w:type="dxa"/>
            <w:vMerge/>
          </w:tcPr>
          <w:p w14:paraId="42A36990" w14:textId="77777777" w:rsidR="0007202A" w:rsidRPr="00A27B33" w:rsidRDefault="0007202A" w:rsidP="00335A5A">
            <w:pPr>
              <w:pStyle w:val="a2"/>
              <w:rPr>
                <w:color w:val="000000" w:themeColor="text1"/>
              </w:rPr>
            </w:pPr>
          </w:p>
        </w:tc>
        <w:tc>
          <w:tcPr>
            <w:tcW w:w="2904" w:type="dxa"/>
          </w:tcPr>
          <w:p w14:paraId="12158A17" w14:textId="0CB365C4" w:rsidR="0007202A" w:rsidRPr="0007202A" w:rsidRDefault="0007202A" w:rsidP="0007202A">
            <w:r w:rsidRPr="0007202A">
              <w:t>Prod_Cat_ID</w:t>
            </w:r>
          </w:p>
        </w:tc>
        <w:tc>
          <w:tcPr>
            <w:tcW w:w="2904" w:type="dxa"/>
          </w:tcPr>
          <w:p w14:paraId="5F5F407D" w14:textId="5079C9C8" w:rsidR="0007202A" w:rsidRPr="0007202A" w:rsidRDefault="0007202A" w:rsidP="0007202A">
            <w:pPr>
              <w:rPr>
                <w:color w:val="4472C4" w:themeColor="accent1"/>
              </w:rPr>
            </w:pPr>
            <w:r w:rsidRPr="0007202A">
              <w:rPr>
                <w:color w:val="4472C4" w:themeColor="accent1"/>
              </w:rPr>
              <w:t>INTEGER</w:t>
            </w:r>
          </w:p>
        </w:tc>
      </w:tr>
    </w:tbl>
    <w:p w14:paraId="68C2BEEC" w14:textId="12D3E95B" w:rsidR="00A91602" w:rsidRPr="00FB6D15" w:rsidRDefault="00A91602" w:rsidP="00FB6D15">
      <w:pPr>
        <w:rPr>
          <w:sz w:val="28"/>
        </w:rPr>
      </w:pPr>
    </w:p>
    <w:p w14:paraId="03D06173" w14:textId="77777777" w:rsidR="00FB6D15" w:rsidRPr="00FB6D15" w:rsidRDefault="00FB6D15" w:rsidP="00FB6D15">
      <w:pPr>
        <w:rPr>
          <w:b/>
          <w:sz w:val="28"/>
        </w:rPr>
      </w:pPr>
      <w:r w:rsidRPr="00FB6D15">
        <w:rPr>
          <w:b/>
          <w:sz w:val="28"/>
        </w:rPr>
        <w:t>Table: Auction</w:t>
      </w:r>
    </w:p>
    <w:p w14:paraId="6C371D91" w14:textId="77777777" w:rsidR="00FB6D15" w:rsidRPr="00FB6D15" w:rsidRDefault="00FB6D15" w:rsidP="00FB6D15">
      <w:pPr>
        <w:rPr>
          <w:sz w:val="28"/>
        </w:rPr>
      </w:pPr>
      <w:r w:rsidRPr="00FB6D15">
        <w:rPr>
          <w:sz w:val="28"/>
        </w:rPr>
        <w:t>The Auction table represents information related to auctions for products within a system, including auction details, payment information, and winner details.</w:t>
      </w:r>
    </w:p>
    <w:p w14:paraId="0A713D93" w14:textId="77777777" w:rsidR="00FB6D15" w:rsidRDefault="00FB6D15" w:rsidP="006F645E">
      <w:pPr>
        <w:pStyle w:val="a2"/>
      </w:pPr>
    </w:p>
    <w:tbl>
      <w:tblPr>
        <w:tblStyle w:val="af7"/>
        <w:tblW w:w="0" w:type="auto"/>
        <w:tblLook w:val="04A0" w:firstRow="1" w:lastRow="0" w:firstColumn="1" w:lastColumn="0" w:noHBand="0" w:noVBand="1"/>
      </w:tblPr>
      <w:tblGrid>
        <w:gridCol w:w="2902"/>
        <w:gridCol w:w="2904"/>
        <w:gridCol w:w="2904"/>
      </w:tblGrid>
      <w:tr w:rsidR="0007202A" w14:paraId="2307EAE4" w14:textId="77777777" w:rsidTr="00335A5A">
        <w:trPr>
          <w:trHeight w:val="354"/>
        </w:trPr>
        <w:tc>
          <w:tcPr>
            <w:tcW w:w="2902" w:type="dxa"/>
            <w:shd w:val="clear" w:color="auto" w:fill="B4C6E7" w:themeFill="accent1" w:themeFillTint="66"/>
            <w:vAlign w:val="center"/>
          </w:tcPr>
          <w:p w14:paraId="364CD739" w14:textId="77777777" w:rsidR="0007202A" w:rsidRDefault="0007202A" w:rsidP="00335A5A">
            <w:pPr>
              <w:pStyle w:val="a2"/>
              <w:jc w:val="center"/>
            </w:pPr>
            <w:r>
              <w:t>Table Name</w:t>
            </w:r>
          </w:p>
        </w:tc>
        <w:tc>
          <w:tcPr>
            <w:tcW w:w="2904" w:type="dxa"/>
            <w:shd w:val="clear" w:color="auto" w:fill="B4C6E7" w:themeFill="accent1" w:themeFillTint="66"/>
            <w:vAlign w:val="center"/>
          </w:tcPr>
          <w:p w14:paraId="3CE97ECC" w14:textId="77777777" w:rsidR="0007202A" w:rsidRDefault="0007202A" w:rsidP="00335A5A">
            <w:pPr>
              <w:pStyle w:val="a2"/>
              <w:jc w:val="center"/>
            </w:pPr>
            <w:r>
              <w:t>Field Name</w:t>
            </w:r>
          </w:p>
        </w:tc>
        <w:tc>
          <w:tcPr>
            <w:tcW w:w="2904" w:type="dxa"/>
            <w:shd w:val="clear" w:color="auto" w:fill="B4C6E7" w:themeFill="accent1" w:themeFillTint="66"/>
            <w:vAlign w:val="center"/>
          </w:tcPr>
          <w:p w14:paraId="64B230D3" w14:textId="77777777" w:rsidR="0007202A" w:rsidRDefault="0007202A" w:rsidP="00335A5A">
            <w:pPr>
              <w:pStyle w:val="a2"/>
              <w:jc w:val="center"/>
            </w:pPr>
            <w:r>
              <w:t>Data type</w:t>
            </w:r>
          </w:p>
        </w:tc>
      </w:tr>
      <w:tr w:rsidR="0007202A" w14:paraId="5B2ED260" w14:textId="77777777" w:rsidTr="00335A5A">
        <w:trPr>
          <w:trHeight w:val="379"/>
        </w:trPr>
        <w:tc>
          <w:tcPr>
            <w:tcW w:w="2902" w:type="dxa"/>
            <w:vMerge w:val="restart"/>
          </w:tcPr>
          <w:p w14:paraId="01CAF750" w14:textId="6BAF63C6" w:rsidR="0007202A" w:rsidRPr="00A27B33" w:rsidRDefault="0007202A" w:rsidP="00335A5A">
            <w:pPr>
              <w:pStyle w:val="a2"/>
              <w:rPr>
                <w:b/>
                <w:color w:val="000000" w:themeColor="text1"/>
              </w:rPr>
            </w:pPr>
            <w:r>
              <w:rPr>
                <w:rFonts w:ascii="Consolas" w:hAnsi="Consolas"/>
                <w:b/>
                <w:color w:val="000000" w:themeColor="text1"/>
                <w:sz w:val="32"/>
                <w:szCs w:val="21"/>
              </w:rPr>
              <w:t>Auction</w:t>
            </w:r>
          </w:p>
        </w:tc>
        <w:tc>
          <w:tcPr>
            <w:tcW w:w="2904" w:type="dxa"/>
          </w:tcPr>
          <w:p w14:paraId="627E5A4E" w14:textId="1E307D7D" w:rsidR="0007202A" w:rsidRPr="00A27B33" w:rsidRDefault="0007202A" w:rsidP="00335A5A">
            <w:pPr>
              <w:pStyle w:val="a2"/>
              <w:rPr>
                <w:color w:val="000000" w:themeColor="text1"/>
              </w:rPr>
            </w:pPr>
            <w:r>
              <w:rPr>
                <w:rFonts w:ascii="Consolas" w:hAnsi="Consolas"/>
                <w:color w:val="000000" w:themeColor="text1"/>
                <w:sz w:val="21"/>
                <w:szCs w:val="21"/>
              </w:rPr>
              <w:t>Auc</w:t>
            </w:r>
            <w:r w:rsidRPr="005019DF">
              <w:rPr>
                <w:rFonts w:ascii="Consolas" w:hAnsi="Consolas"/>
                <w:color w:val="000000" w:themeColor="text1"/>
                <w:sz w:val="21"/>
                <w:szCs w:val="21"/>
              </w:rPr>
              <w:t>_ID</w:t>
            </w:r>
          </w:p>
        </w:tc>
        <w:tc>
          <w:tcPr>
            <w:tcW w:w="2904" w:type="dxa"/>
          </w:tcPr>
          <w:p w14:paraId="245B3C8E" w14:textId="77777777" w:rsidR="0007202A" w:rsidRPr="00A27B33" w:rsidRDefault="0007202A" w:rsidP="00335A5A">
            <w:pPr>
              <w:rPr>
                <w:color w:val="4472C4" w:themeColor="accent1"/>
              </w:rPr>
            </w:pPr>
            <w:r w:rsidRPr="00A27B33">
              <w:rPr>
                <w:color w:val="4472C4" w:themeColor="accent1"/>
              </w:rPr>
              <w:t>INTEGER [PK]</w:t>
            </w:r>
          </w:p>
        </w:tc>
      </w:tr>
      <w:tr w:rsidR="0007202A" w14:paraId="330B75D7" w14:textId="77777777" w:rsidTr="00335A5A">
        <w:trPr>
          <w:trHeight w:val="379"/>
        </w:trPr>
        <w:tc>
          <w:tcPr>
            <w:tcW w:w="2902" w:type="dxa"/>
            <w:vMerge/>
          </w:tcPr>
          <w:p w14:paraId="2E498EF5" w14:textId="77777777" w:rsidR="0007202A" w:rsidRPr="00A27B33" w:rsidRDefault="0007202A" w:rsidP="00335A5A">
            <w:pPr>
              <w:pStyle w:val="a2"/>
              <w:rPr>
                <w:color w:val="000000" w:themeColor="text1"/>
              </w:rPr>
            </w:pPr>
          </w:p>
        </w:tc>
        <w:tc>
          <w:tcPr>
            <w:tcW w:w="2904" w:type="dxa"/>
          </w:tcPr>
          <w:p w14:paraId="56FE1DED" w14:textId="1B275EBF" w:rsidR="0007202A" w:rsidRPr="0007202A" w:rsidRDefault="0007202A" w:rsidP="0007202A">
            <w:r w:rsidRPr="0007202A">
              <w:t>Auc_Start_Date</w:t>
            </w:r>
          </w:p>
        </w:tc>
        <w:tc>
          <w:tcPr>
            <w:tcW w:w="2904" w:type="dxa"/>
          </w:tcPr>
          <w:p w14:paraId="367B4B7B" w14:textId="5A4F22CD" w:rsidR="0007202A" w:rsidRPr="00A27B33" w:rsidRDefault="0007202A" w:rsidP="0007202A">
            <w:pPr>
              <w:rPr>
                <w:color w:val="4472C4" w:themeColor="accent1"/>
              </w:rPr>
            </w:pPr>
            <w:r>
              <w:rPr>
                <w:color w:val="4472C4" w:themeColor="accent1"/>
              </w:rPr>
              <w:t>DATE</w:t>
            </w:r>
          </w:p>
        </w:tc>
      </w:tr>
      <w:tr w:rsidR="0007202A" w14:paraId="7B5D2623" w14:textId="77777777" w:rsidTr="00335A5A">
        <w:trPr>
          <w:trHeight w:val="379"/>
        </w:trPr>
        <w:tc>
          <w:tcPr>
            <w:tcW w:w="2902" w:type="dxa"/>
            <w:vMerge/>
          </w:tcPr>
          <w:p w14:paraId="59B48FDF" w14:textId="77777777" w:rsidR="0007202A" w:rsidRPr="00A27B33" w:rsidRDefault="0007202A" w:rsidP="00335A5A">
            <w:pPr>
              <w:pStyle w:val="a2"/>
              <w:rPr>
                <w:color w:val="000000" w:themeColor="text1"/>
              </w:rPr>
            </w:pPr>
          </w:p>
        </w:tc>
        <w:tc>
          <w:tcPr>
            <w:tcW w:w="2904" w:type="dxa"/>
          </w:tcPr>
          <w:p w14:paraId="7F0044E2" w14:textId="111F1405" w:rsidR="0007202A" w:rsidRPr="0007202A" w:rsidRDefault="0007202A" w:rsidP="0007202A">
            <w:r w:rsidRPr="0007202A">
              <w:t>Auc_Close_Date</w:t>
            </w:r>
          </w:p>
        </w:tc>
        <w:tc>
          <w:tcPr>
            <w:tcW w:w="2904" w:type="dxa"/>
          </w:tcPr>
          <w:p w14:paraId="17BE5204" w14:textId="5F2A3266" w:rsidR="0007202A" w:rsidRPr="00A27B33" w:rsidRDefault="0007202A" w:rsidP="0007202A">
            <w:pPr>
              <w:rPr>
                <w:color w:val="4472C4" w:themeColor="accent1"/>
              </w:rPr>
            </w:pPr>
            <w:r>
              <w:rPr>
                <w:color w:val="4472C4" w:themeColor="accent1"/>
              </w:rPr>
              <w:t>DATE</w:t>
            </w:r>
          </w:p>
        </w:tc>
      </w:tr>
      <w:tr w:rsidR="0007202A" w14:paraId="201EFACD" w14:textId="77777777" w:rsidTr="00335A5A">
        <w:trPr>
          <w:trHeight w:val="379"/>
        </w:trPr>
        <w:tc>
          <w:tcPr>
            <w:tcW w:w="2902" w:type="dxa"/>
            <w:vMerge/>
          </w:tcPr>
          <w:p w14:paraId="3F8CFFE1" w14:textId="77777777" w:rsidR="0007202A" w:rsidRPr="00A27B33" w:rsidRDefault="0007202A" w:rsidP="00335A5A">
            <w:pPr>
              <w:pStyle w:val="a2"/>
              <w:rPr>
                <w:color w:val="000000" w:themeColor="text1"/>
              </w:rPr>
            </w:pPr>
          </w:p>
        </w:tc>
        <w:tc>
          <w:tcPr>
            <w:tcW w:w="2904" w:type="dxa"/>
          </w:tcPr>
          <w:p w14:paraId="1F413B9F" w14:textId="109BD568" w:rsidR="0007202A" w:rsidRPr="0007202A" w:rsidRDefault="0007202A" w:rsidP="0007202A">
            <w:r w:rsidRPr="0007202A">
              <w:t>Auc_Reserve_Price</w:t>
            </w:r>
          </w:p>
        </w:tc>
        <w:tc>
          <w:tcPr>
            <w:tcW w:w="2904" w:type="dxa"/>
          </w:tcPr>
          <w:p w14:paraId="24991748" w14:textId="1EA39CB8" w:rsidR="0007202A" w:rsidRPr="00A27B33" w:rsidRDefault="0007202A" w:rsidP="00335A5A">
            <w:pPr>
              <w:rPr>
                <w:color w:val="4472C4" w:themeColor="accent1"/>
              </w:rPr>
            </w:pPr>
            <w:r>
              <w:rPr>
                <w:color w:val="4472C4" w:themeColor="accent1"/>
              </w:rPr>
              <w:t>MONEY</w:t>
            </w:r>
          </w:p>
        </w:tc>
      </w:tr>
      <w:tr w:rsidR="0007202A" w14:paraId="266BF938" w14:textId="77777777" w:rsidTr="00335A5A">
        <w:trPr>
          <w:trHeight w:val="391"/>
        </w:trPr>
        <w:tc>
          <w:tcPr>
            <w:tcW w:w="2902" w:type="dxa"/>
            <w:vMerge/>
          </w:tcPr>
          <w:p w14:paraId="5F88558D" w14:textId="77777777" w:rsidR="0007202A" w:rsidRPr="00A27B33" w:rsidRDefault="0007202A" w:rsidP="00335A5A">
            <w:pPr>
              <w:pStyle w:val="a2"/>
              <w:rPr>
                <w:color w:val="000000" w:themeColor="text1"/>
              </w:rPr>
            </w:pPr>
          </w:p>
        </w:tc>
        <w:tc>
          <w:tcPr>
            <w:tcW w:w="2904" w:type="dxa"/>
          </w:tcPr>
          <w:p w14:paraId="0C46DC37" w14:textId="4FC318D3" w:rsidR="0007202A" w:rsidRPr="0007202A" w:rsidRDefault="0007202A" w:rsidP="0007202A">
            <w:r w:rsidRPr="0007202A">
              <w:t>Auc_Payment_Date</w:t>
            </w:r>
          </w:p>
        </w:tc>
        <w:tc>
          <w:tcPr>
            <w:tcW w:w="2904" w:type="dxa"/>
          </w:tcPr>
          <w:p w14:paraId="157AE33B" w14:textId="183829AB" w:rsidR="0007202A" w:rsidRPr="00A27B33" w:rsidRDefault="0007202A" w:rsidP="00335A5A">
            <w:pPr>
              <w:rPr>
                <w:color w:val="4472C4" w:themeColor="accent1"/>
              </w:rPr>
            </w:pPr>
            <w:r>
              <w:rPr>
                <w:color w:val="4472C4" w:themeColor="accent1"/>
              </w:rPr>
              <w:t>DATE</w:t>
            </w:r>
          </w:p>
        </w:tc>
      </w:tr>
      <w:tr w:rsidR="0007202A" w14:paraId="67C884A3" w14:textId="77777777" w:rsidTr="00335A5A">
        <w:trPr>
          <w:trHeight w:val="379"/>
        </w:trPr>
        <w:tc>
          <w:tcPr>
            <w:tcW w:w="2902" w:type="dxa"/>
            <w:vMerge/>
          </w:tcPr>
          <w:p w14:paraId="1744A852" w14:textId="77777777" w:rsidR="0007202A" w:rsidRPr="00A27B33" w:rsidRDefault="0007202A" w:rsidP="00335A5A">
            <w:pPr>
              <w:pStyle w:val="a2"/>
              <w:rPr>
                <w:color w:val="000000" w:themeColor="text1"/>
              </w:rPr>
            </w:pPr>
          </w:p>
        </w:tc>
        <w:tc>
          <w:tcPr>
            <w:tcW w:w="2904" w:type="dxa"/>
          </w:tcPr>
          <w:p w14:paraId="3FFA1680" w14:textId="25DE2B55" w:rsidR="0007202A" w:rsidRPr="0007202A" w:rsidRDefault="0007202A" w:rsidP="0007202A">
            <w:r w:rsidRPr="0007202A">
              <w:t>Auc_Winner_FirstName</w:t>
            </w:r>
          </w:p>
        </w:tc>
        <w:tc>
          <w:tcPr>
            <w:tcW w:w="2904" w:type="dxa"/>
          </w:tcPr>
          <w:p w14:paraId="7C05061D" w14:textId="5899EC56" w:rsidR="0007202A" w:rsidRPr="00A27B33" w:rsidRDefault="0007202A" w:rsidP="00335A5A">
            <w:pPr>
              <w:rPr>
                <w:color w:val="4472C4" w:themeColor="accent1"/>
              </w:rPr>
            </w:pPr>
            <w:r w:rsidRPr="00A27B33">
              <w:rPr>
                <w:color w:val="4472C4" w:themeColor="accent1"/>
              </w:rPr>
              <w:t>VARCHAR(40)</w:t>
            </w:r>
          </w:p>
        </w:tc>
      </w:tr>
      <w:tr w:rsidR="0007202A" w14:paraId="41151BDF" w14:textId="77777777" w:rsidTr="00335A5A">
        <w:trPr>
          <w:trHeight w:val="379"/>
        </w:trPr>
        <w:tc>
          <w:tcPr>
            <w:tcW w:w="2902" w:type="dxa"/>
            <w:vMerge/>
          </w:tcPr>
          <w:p w14:paraId="12955608" w14:textId="77777777" w:rsidR="0007202A" w:rsidRPr="00A27B33" w:rsidRDefault="0007202A" w:rsidP="00335A5A">
            <w:pPr>
              <w:pStyle w:val="a2"/>
              <w:rPr>
                <w:color w:val="000000" w:themeColor="text1"/>
              </w:rPr>
            </w:pPr>
          </w:p>
        </w:tc>
        <w:tc>
          <w:tcPr>
            <w:tcW w:w="2904" w:type="dxa"/>
          </w:tcPr>
          <w:p w14:paraId="06122B34" w14:textId="1A2DDBA3" w:rsidR="0007202A" w:rsidRPr="0007202A" w:rsidRDefault="0007202A" w:rsidP="0007202A">
            <w:r w:rsidRPr="0007202A">
              <w:t>Auc_Winner_LastName</w:t>
            </w:r>
          </w:p>
        </w:tc>
        <w:tc>
          <w:tcPr>
            <w:tcW w:w="2904" w:type="dxa"/>
          </w:tcPr>
          <w:p w14:paraId="02102982" w14:textId="77777777" w:rsidR="0007202A" w:rsidRPr="00A27B33" w:rsidRDefault="0007202A" w:rsidP="00335A5A">
            <w:pPr>
              <w:rPr>
                <w:color w:val="4472C4" w:themeColor="accent1"/>
              </w:rPr>
            </w:pPr>
            <w:r w:rsidRPr="00A27B33">
              <w:rPr>
                <w:color w:val="4472C4" w:themeColor="accent1"/>
              </w:rPr>
              <w:t>VARCHAR(40)</w:t>
            </w:r>
          </w:p>
        </w:tc>
      </w:tr>
      <w:tr w:rsidR="0007202A" w14:paraId="7EE3804D" w14:textId="77777777" w:rsidTr="00335A5A">
        <w:trPr>
          <w:trHeight w:val="391"/>
        </w:trPr>
        <w:tc>
          <w:tcPr>
            <w:tcW w:w="2902" w:type="dxa"/>
            <w:vMerge/>
          </w:tcPr>
          <w:p w14:paraId="61DB03F7" w14:textId="77777777" w:rsidR="0007202A" w:rsidRPr="00A27B33" w:rsidRDefault="0007202A" w:rsidP="00335A5A">
            <w:pPr>
              <w:pStyle w:val="a2"/>
              <w:rPr>
                <w:color w:val="000000" w:themeColor="text1"/>
              </w:rPr>
            </w:pPr>
          </w:p>
        </w:tc>
        <w:tc>
          <w:tcPr>
            <w:tcW w:w="2904" w:type="dxa"/>
          </w:tcPr>
          <w:p w14:paraId="2A34164A" w14:textId="43846B0A" w:rsidR="0007202A" w:rsidRPr="0007202A" w:rsidRDefault="0007202A" w:rsidP="0007202A">
            <w:r w:rsidRPr="0007202A">
              <w:t>Auc_Payment_Amount</w:t>
            </w:r>
          </w:p>
        </w:tc>
        <w:tc>
          <w:tcPr>
            <w:tcW w:w="2904" w:type="dxa"/>
          </w:tcPr>
          <w:p w14:paraId="2B47DC84" w14:textId="01948A73" w:rsidR="0007202A" w:rsidRPr="00A27B33" w:rsidRDefault="0007202A" w:rsidP="00335A5A">
            <w:pPr>
              <w:rPr>
                <w:color w:val="4472C4" w:themeColor="accent1"/>
              </w:rPr>
            </w:pPr>
            <w:r>
              <w:rPr>
                <w:color w:val="4472C4" w:themeColor="accent1"/>
              </w:rPr>
              <w:t>MONEY</w:t>
            </w:r>
          </w:p>
        </w:tc>
      </w:tr>
      <w:tr w:rsidR="0007202A" w14:paraId="6A194D13" w14:textId="77777777" w:rsidTr="00335A5A">
        <w:trPr>
          <w:trHeight w:val="379"/>
        </w:trPr>
        <w:tc>
          <w:tcPr>
            <w:tcW w:w="2902" w:type="dxa"/>
            <w:vMerge/>
          </w:tcPr>
          <w:p w14:paraId="78BE0DB2" w14:textId="77777777" w:rsidR="0007202A" w:rsidRPr="00A27B33" w:rsidRDefault="0007202A" w:rsidP="00335A5A">
            <w:pPr>
              <w:pStyle w:val="a2"/>
              <w:rPr>
                <w:color w:val="000000" w:themeColor="text1"/>
              </w:rPr>
            </w:pPr>
          </w:p>
        </w:tc>
        <w:tc>
          <w:tcPr>
            <w:tcW w:w="2904" w:type="dxa"/>
          </w:tcPr>
          <w:p w14:paraId="2E204C18" w14:textId="069B2D7B" w:rsidR="0007202A" w:rsidRPr="0007202A" w:rsidRDefault="0007202A" w:rsidP="0007202A">
            <w:r w:rsidRPr="0007202A">
              <w:t>Auc_Item_ID</w:t>
            </w:r>
          </w:p>
        </w:tc>
        <w:tc>
          <w:tcPr>
            <w:tcW w:w="2904" w:type="dxa"/>
          </w:tcPr>
          <w:p w14:paraId="208003AA" w14:textId="324AAA42" w:rsidR="0007202A" w:rsidRPr="00A27B33" w:rsidRDefault="0007202A" w:rsidP="0007202A">
            <w:pPr>
              <w:rPr>
                <w:color w:val="4472C4" w:themeColor="accent1"/>
              </w:rPr>
            </w:pPr>
            <w:r w:rsidRPr="00A27B33">
              <w:rPr>
                <w:color w:val="4472C4" w:themeColor="accent1"/>
              </w:rPr>
              <w:t>INTEGER</w:t>
            </w:r>
          </w:p>
        </w:tc>
      </w:tr>
    </w:tbl>
    <w:p w14:paraId="1D1E7124" w14:textId="6CDEE1EA" w:rsidR="0007202A" w:rsidRDefault="0007202A" w:rsidP="006F645E">
      <w:pPr>
        <w:pStyle w:val="a2"/>
      </w:pPr>
    </w:p>
    <w:p w14:paraId="7BA599FB" w14:textId="77777777" w:rsidR="00FB6D15" w:rsidRPr="00FB6D15" w:rsidRDefault="00FB6D15" w:rsidP="00FB6D15">
      <w:pPr>
        <w:rPr>
          <w:b/>
          <w:sz w:val="28"/>
        </w:rPr>
      </w:pPr>
      <w:r w:rsidRPr="00FB6D15">
        <w:rPr>
          <w:b/>
          <w:sz w:val="28"/>
        </w:rPr>
        <w:t>Table: Feedback</w:t>
      </w:r>
    </w:p>
    <w:p w14:paraId="1B112BCB" w14:textId="77777777" w:rsidR="00FB6D15" w:rsidRPr="00FB6D15" w:rsidRDefault="00FB6D15" w:rsidP="00FB6D15">
      <w:pPr>
        <w:rPr>
          <w:sz w:val="28"/>
        </w:rPr>
      </w:pPr>
      <w:r w:rsidRPr="00FB6D15">
        <w:rPr>
          <w:sz w:val="28"/>
        </w:rPr>
        <w:t>The Feedback table is designed to capture feedback and ratings provided by buyers regarding their experience with a specific seller. It records various aspects of the transaction and interaction to evaluate the satisfaction of the buyer.</w:t>
      </w:r>
    </w:p>
    <w:p w14:paraId="65E70C58" w14:textId="77777777" w:rsidR="00FB6D15" w:rsidRDefault="00FB6D15" w:rsidP="006F645E">
      <w:pPr>
        <w:pStyle w:val="a2"/>
      </w:pPr>
    </w:p>
    <w:tbl>
      <w:tblPr>
        <w:tblStyle w:val="af7"/>
        <w:tblW w:w="0" w:type="auto"/>
        <w:tblLook w:val="04A0" w:firstRow="1" w:lastRow="0" w:firstColumn="1" w:lastColumn="0" w:noHBand="0" w:noVBand="1"/>
      </w:tblPr>
      <w:tblGrid>
        <w:gridCol w:w="2902"/>
        <w:gridCol w:w="2904"/>
        <w:gridCol w:w="2904"/>
      </w:tblGrid>
      <w:tr w:rsidR="0007202A" w14:paraId="39ACD957" w14:textId="77777777" w:rsidTr="00335A5A">
        <w:trPr>
          <w:trHeight w:val="354"/>
        </w:trPr>
        <w:tc>
          <w:tcPr>
            <w:tcW w:w="2902" w:type="dxa"/>
            <w:shd w:val="clear" w:color="auto" w:fill="B4C6E7" w:themeFill="accent1" w:themeFillTint="66"/>
            <w:vAlign w:val="center"/>
          </w:tcPr>
          <w:p w14:paraId="47AA19F8" w14:textId="77777777" w:rsidR="0007202A" w:rsidRDefault="0007202A" w:rsidP="00335A5A">
            <w:pPr>
              <w:pStyle w:val="a2"/>
              <w:jc w:val="center"/>
            </w:pPr>
            <w:r>
              <w:t>Table Name</w:t>
            </w:r>
          </w:p>
        </w:tc>
        <w:tc>
          <w:tcPr>
            <w:tcW w:w="2904" w:type="dxa"/>
            <w:shd w:val="clear" w:color="auto" w:fill="B4C6E7" w:themeFill="accent1" w:themeFillTint="66"/>
            <w:vAlign w:val="center"/>
          </w:tcPr>
          <w:p w14:paraId="63B31A6E" w14:textId="77777777" w:rsidR="0007202A" w:rsidRDefault="0007202A" w:rsidP="00335A5A">
            <w:pPr>
              <w:pStyle w:val="a2"/>
              <w:jc w:val="center"/>
            </w:pPr>
            <w:r>
              <w:t>Field Name</w:t>
            </w:r>
          </w:p>
        </w:tc>
        <w:tc>
          <w:tcPr>
            <w:tcW w:w="2904" w:type="dxa"/>
            <w:shd w:val="clear" w:color="auto" w:fill="B4C6E7" w:themeFill="accent1" w:themeFillTint="66"/>
            <w:vAlign w:val="center"/>
          </w:tcPr>
          <w:p w14:paraId="6909D7E8" w14:textId="77777777" w:rsidR="0007202A" w:rsidRDefault="0007202A" w:rsidP="00335A5A">
            <w:pPr>
              <w:pStyle w:val="a2"/>
              <w:jc w:val="center"/>
            </w:pPr>
            <w:r>
              <w:t>Data type</w:t>
            </w:r>
          </w:p>
        </w:tc>
      </w:tr>
      <w:tr w:rsidR="0007202A" w14:paraId="725CAAAC" w14:textId="77777777" w:rsidTr="00335A5A">
        <w:trPr>
          <w:trHeight w:val="379"/>
        </w:trPr>
        <w:tc>
          <w:tcPr>
            <w:tcW w:w="2902" w:type="dxa"/>
            <w:vMerge w:val="restart"/>
          </w:tcPr>
          <w:p w14:paraId="371AB453" w14:textId="41AD71CA" w:rsidR="0007202A" w:rsidRPr="00A27B33" w:rsidRDefault="0007202A" w:rsidP="00335A5A">
            <w:pPr>
              <w:pStyle w:val="a2"/>
              <w:rPr>
                <w:b/>
                <w:color w:val="000000" w:themeColor="text1"/>
              </w:rPr>
            </w:pPr>
            <w:r>
              <w:rPr>
                <w:rFonts w:ascii="Consolas" w:hAnsi="Consolas"/>
                <w:b/>
                <w:color w:val="000000" w:themeColor="text1"/>
                <w:sz w:val="32"/>
                <w:szCs w:val="21"/>
              </w:rPr>
              <w:t xml:space="preserve">Feedback </w:t>
            </w:r>
          </w:p>
        </w:tc>
        <w:tc>
          <w:tcPr>
            <w:tcW w:w="2904" w:type="dxa"/>
          </w:tcPr>
          <w:p w14:paraId="1684A634" w14:textId="36940E88" w:rsidR="0007202A" w:rsidRPr="0007202A" w:rsidRDefault="0007202A" w:rsidP="0007202A">
            <w:r w:rsidRPr="0007202A">
              <w:t>Fdb_ID</w:t>
            </w:r>
          </w:p>
        </w:tc>
        <w:tc>
          <w:tcPr>
            <w:tcW w:w="2904" w:type="dxa"/>
          </w:tcPr>
          <w:p w14:paraId="79E8C864" w14:textId="77777777" w:rsidR="0007202A" w:rsidRPr="00A27B33" w:rsidRDefault="0007202A" w:rsidP="00335A5A">
            <w:pPr>
              <w:rPr>
                <w:color w:val="4472C4" w:themeColor="accent1"/>
              </w:rPr>
            </w:pPr>
            <w:r w:rsidRPr="00A27B33">
              <w:rPr>
                <w:color w:val="4472C4" w:themeColor="accent1"/>
              </w:rPr>
              <w:t>INTEGER [PK]</w:t>
            </w:r>
          </w:p>
        </w:tc>
      </w:tr>
      <w:tr w:rsidR="0007202A" w14:paraId="6A411014" w14:textId="77777777" w:rsidTr="00335A5A">
        <w:trPr>
          <w:trHeight w:val="379"/>
        </w:trPr>
        <w:tc>
          <w:tcPr>
            <w:tcW w:w="2902" w:type="dxa"/>
            <w:vMerge/>
          </w:tcPr>
          <w:p w14:paraId="680C7C8C" w14:textId="77777777" w:rsidR="0007202A" w:rsidRPr="00A27B33" w:rsidRDefault="0007202A" w:rsidP="00335A5A">
            <w:pPr>
              <w:pStyle w:val="a2"/>
              <w:rPr>
                <w:color w:val="000000" w:themeColor="text1"/>
              </w:rPr>
            </w:pPr>
          </w:p>
        </w:tc>
        <w:tc>
          <w:tcPr>
            <w:tcW w:w="2904" w:type="dxa"/>
          </w:tcPr>
          <w:p w14:paraId="4212EEA3" w14:textId="5CD13C69" w:rsidR="0007202A" w:rsidRPr="0007202A" w:rsidRDefault="0007202A" w:rsidP="0007202A">
            <w:r w:rsidRPr="0007202A">
              <w:t>Fdb_Time</w:t>
            </w:r>
          </w:p>
        </w:tc>
        <w:tc>
          <w:tcPr>
            <w:tcW w:w="2904" w:type="dxa"/>
          </w:tcPr>
          <w:p w14:paraId="6B59ACA4" w14:textId="1B9918B0" w:rsidR="0007202A" w:rsidRPr="00A27B33" w:rsidRDefault="00B25BD7" w:rsidP="00335A5A">
            <w:pPr>
              <w:rPr>
                <w:color w:val="4472C4" w:themeColor="accent1"/>
              </w:rPr>
            </w:pPr>
            <w:r>
              <w:rPr>
                <w:color w:val="4472C4" w:themeColor="accent1"/>
              </w:rPr>
              <w:t>TIME</w:t>
            </w:r>
          </w:p>
        </w:tc>
      </w:tr>
      <w:tr w:rsidR="0007202A" w14:paraId="479B56A8" w14:textId="77777777" w:rsidTr="00335A5A">
        <w:trPr>
          <w:trHeight w:val="379"/>
        </w:trPr>
        <w:tc>
          <w:tcPr>
            <w:tcW w:w="2902" w:type="dxa"/>
            <w:vMerge/>
          </w:tcPr>
          <w:p w14:paraId="5D12BCE2" w14:textId="77777777" w:rsidR="0007202A" w:rsidRPr="00A27B33" w:rsidRDefault="0007202A" w:rsidP="00335A5A">
            <w:pPr>
              <w:pStyle w:val="a2"/>
              <w:rPr>
                <w:color w:val="000000" w:themeColor="text1"/>
              </w:rPr>
            </w:pPr>
          </w:p>
        </w:tc>
        <w:tc>
          <w:tcPr>
            <w:tcW w:w="2904" w:type="dxa"/>
          </w:tcPr>
          <w:p w14:paraId="32E52057" w14:textId="726C277C" w:rsidR="0007202A" w:rsidRPr="0007202A" w:rsidRDefault="0007202A" w:rsidP="0007202A">
            <w:r w:rsidRPr="0007202A">
              <w:t>Fdb_Date</w:t>
            </w:r>
          </w:p>
        </w:tc>
        <w:tc>
          <w:tcPr>
            <w:tcW w:w="2904" w:type="dxa"/>
          </w:tcPr>
          <w:p w14:paraId="1B167536" w14:textId="77777777" w:rsidR="0007202A" w:rsidRPr="00A27B33" w:rsidRDefault="0007202A" w:rsidP="00335A5A">
            <w:pPr>
              <w:rPr>
                <w:color w:val="4472C4" w:themeColor="accent1"/>
              </w:rPr>
            </w:pPr>
            <w:r>
              <w:rPr>
                <w:color w:val="4472C4" w:themeColor="accent1"/>
              </w:rPr>
              <w:t>DATE</w:t>
            </w:r>
          </w:p>
        </w:tc>
      </w:tr>
      <w:tr w:rsidR="00B25BD7" w14:paraId="0751B553" w14:textId="77777777" w:rsidTr="00335A5A">
        <w:trPr>
          <w:trHeight w:val="379"/>
        </w:trPr>
        <w:tc>
          <w:tcPr>
            <w:tcW w:w="2902" w:type="dxa"/>
            <w:vMerge/>
          </w:tcPr>
          <w:p w14:paraId="2D585428" w14:textId="77777777" w:rsidR="00B25BD7" w:rsidRPr="00A27B33" w:rsidRDefault="00B25BD7" w:rsidP="00B25BD7">
            <w:pPr>
              <w:pStyle w:val="a2"/>
              <w:rPr>
                <w:color w:val="000000" w:themeColor="text1"/>
              </w:rPr>
            </w:pPr>
          </w:p>
        </w:tc>
        <w:tc>
          <w:tcPr>
            <w:tcW w:w="2904" w:type="dxa"/>
          </w:tcPr>
          <w:p w14:paraId="30A1564D" w14:textId="2CFE5BA5" w:rsidR="00B25BD7" w:rsidRPr="0007202A" w:rsidRDefault="00B25BD7" w:rsidP="00B25BD7">
            <w:r w:rsidRPr="0007202A">
              <w:t>Satisfaction_rating</w:t>
            </w:r>
          </w:p>
        </w:tc>
        <w:tc>
          <w:tcPr>
            <w:tcW w:w="2904" w:type="dxa"/>
          </w:tcPr>
          <w:p w14:paraId="3878A4A9" w14:textId="7EB0EC3E" w:rsidR="00B25BD7" w:rsidRPr="00A27B33" w:rsidRDefault="00B25BD7" w:rsidP="00B25BD7">
            <w:pPr>
              <w:rPr>
                <w:color w:val="4472C4" w:themeColor="accent1"/>
              </w:rPr>
            </w:pPr>
            <w:r w:rsidRPr="00A27B33">
              <w:rPr>
                <w:color w:val="4472C4" w:themeColor="accent1"/>
              </w:rPr>
              <w:t>INTEGER</w:t>
            </w:r>
          </w:p>
        </w:tc>
      </w:tr>
      <w:tr w:rsidR="00B25BD7" w14:paraId="466C7103" w14:textId="77777777" w:rsidTr="00335A5A">
        <w:trPr>
          <w:trHeight w:val="391"/>
        </w:trPr>
        <w:tc>
          <w:tcPr>
            <w:tcW w:w="2902" w:type="dxa"/>
            <w:vMerge/>
          </w:tcPr>
          <w:p w14:paraId="64A5E108" w14:textId="77777777" w:rsidR="00B25BD7" w:rsidRPr="00A27B33" w:rsidRDefault="00B25BD7" w:rsidP="00B25BD7">
            <w:pPr>
              <w:pStyle w:val="a2"/>
              <w:rPr>
                <w:color w:val="000000" w:themeColor="text1"/>
              </w:rPr>
            </w:pPr>
          </w:p>
        </w:tc>
        <w:tc>
          <w:tcPr>
            <w:tcW w:w="2904" w:type="dxa"/>
          </w:tcPr>
          <w:p w14:paraId="4AB6CC5E" w14:textId="197BE190" w:rsidR="00B25BD7" w:rsidRPr="0007202A" w:rsidRDefault="00B25BD7" w:rsidP="00B25BD7">
            <w:r w:rsidRPr="0007202A">
              <w:t>Shipping_Delivery</w:t>
            </w:r>
          </w:p>
        </w:tc>
        <w:tc>
          <w:tcPr>
            <w:tcW w:w="2904" w:type="dxa"/>
          </w:tcPr>
          <w:p w14:paraId="61CB1188" w14:textId="2B8CD402" w:rsidR="00B25BD7" w:rsidRPr="00A27B33" w:rsidRDefault="00B25BD7" w:rsidP="00B25BD7">
            <w:pPr>
              <w:rPr>
                <w:color w:val="4472C4" w:themeColor="accent1"/>
              </w:rPr>
            </w:pPr>
            <w:r w:rsidRPr="00A27B33">
              <w:rPr>
                <w:color w:val="4472C4" w:themeColor="accent1"/>
              </w:rPr>
              <w:t>INTEGER</w:t>
            </w:r>
          </w:p>
        </w:tc>
      </w:tr>
      <w:tr w:rsidR="00B25BD7" w14:paraId="53A9314E" w14:textId="77777777" w:rsidTr="00335A5A">
        <w:trPr>
          <w:trHeight w:val="379"/>
        </w:trPr>
        <w:tc>
          <w:tcPr>
            <w:tcW w:w="2902" w:type="dxa"/>
            <w:vMerge/>
          </w:tcPr>
          <w:p w14:paraId="49385B6D" w14:textId="77777777" w:rsidR="00B25BD7" w:rsidRPr="00A27B33" w:rsidRDefault="00B25BD7" w:rsidP="00B25BD7">
            <w:pPr>
              <w:pStyle w:val="a2"/>
              <w:rPr>
                <w:color w:val="000000" w:themeColor="text1"/>
              </w:rPr>
            </w:pPr>
          </w:p>
        </w:tc>
        <w:tc>
          <w:tcPr>
            <w:tcW w:w="2904" w:type="dxa"/>
          </w:tcPr>
          <w:p w14:paraId="12184E8D" w14:textId="4F6FD145" w:rsidR="00B25BD7" w:rsidRPr="0007202A" w:rsidRDefault="00B25BD7" w:rsidP="00B25BD7">
            <w:r w:rsidRPr="0007202A">
              <w:t>Seller_Cooperation</w:t>
            </w:r>
          </w:p>
        </w:tc>
        <w:tc>
          <w:tcPr>
            <w:tcW w:w="2904" w:type="dxa"/>
          </w:tcPr>
          <w:p w14:paraId="498A248E" w14:textId="09A4BFA2" w:rsidR="00B25BD7" w:rsidRPr="00A27B33" w:rsidRDefault="00B25BD7" w:rsidP="00B25BD7">
            <w:pPr>
              <w:rPr>
                <w:color w:val="4472C4" w:themeColor="accent1"/>
              </w:rPr>
            </w:pPr>
            <w:r w:rsidRPr="00A27B33">
              <w:rPr>
                <w:color w:val="4472C4" w:themeColor="accent1"/>
              </w:rPr>
              <w:t>INTEGER</w:t>
            </w:r>
          </w:p>
        </w:tc>
      </w:tr>
      <w:tr w:rsidR="00B25BD7" w14:paraId="31898264" w14:textId="77777777" w:rsidTr="00335A5A">
        <w:trPr>
          <w:trHeight w:val="379"/>
        </w:trPr>
        <w:tc>
          <w:tcPr>
            <w:tcW w:w="2902" w:type="dxa"/>
            <w:vMerge/>
          </w:tcPr>
          <w:p w14:paraId="1CD54F63" w14:textId="77777777" w:rsidR="00B25BD7" w:rsidRPr="00A27B33" w:rsidRDefault="00B25BD7" w:rsidP="00B25BD7">
            <w:pPr>
              <w:pStyle w:val="a2"/>
              <w:rPr>
                <w:color w:val="000000" w:themeColor="text1"/>
              </w:rPr>
            </w:pPr>
          </w:p>
        </w:tc>
        <w:tc>
          <w:tcPr>
            <w:tcW w:w="2904" w:type="dxa"/>
          </w:tcPr>
          <w:p w14:paraId="3E533878" w14:textId="5B40D474" w:rsidR="00B25BD7" w:rsidRPr="0007202A" w:rsidRDefault="00B25BD7" w:rsidP="00B25BD7">
            <w:r w:rsidRPr="0007202A">
              <w:t>Overall_Rating</w:t>
            </w:r>
          </w:p>
        </w:tc>
        <w:tc>
          <w:tcPr>
            <w:tcW w:w="2904" w:type="dxa"/>
          </w:tcPr>
          <w:p w14:paraId="19AA3394" w14:textId="4F5DB2AE" w:rsidR="00B25BD7" w:rsidRPr="00A27B33" w:rsidRDefault="00B25BD7" w:rsidP="00B25BD7">
            <w:pPr>
              <w:rPr>
                <w:color w:val="4472C4" w:themeColor="accent1"/>
              </w:rPr>
            </w:pPr>
            <w:r w:rsidRPr="00A27B33">
              <w:rPr>
                <w:color w:val="4472C4" w:themeColor="accent1"/>
              </w:rPr>
              <w:t>INTEGER</w:t>
            </w:r>
          </w:p>
        </w:tc>
      </w:tr>
      <w:tr w:rsidR="00B25BD7" w14:paraId="5A78F72B" w14:textId="77777777" w:rsidTr="00335A5A">
        <w:trPr>
          <w:trHeight w:val="391"/>
        </w:trPr>
        <w:tc>
          <w:tcPr>
            <w:tcW w:w="2902" w:type="dxa"/>
            <w:vMerge/>
          </w:tcPr>
          <w:p w14:paraId="035C1711" w14:textId="77777777" w:rsidR="00B25BD7" w:rsidRPr="00A27B33" w:rsidRDefault="00B25BD7" w:rsidP="00B25BD7">
            <w:pPr>
              <w:pStyle w:val="a2"/>
              <w:rPr>
                <w:color w:val="000000" w:themeColor="text1"/>
              </w:rPr>
            </w:pPr>
          </w:p>
        </w:tc>
        <w:tc>
          <w:tcPr>
            <w:tcW w:w="2904" w:type="dxa"/>
          </w:tcPr>
          <w:p w14:paraId="7EED8764" w14:textId="57DB3869" w:rsidR="00B25BD7" w:rsidRPr="0007202A" w:rsidRDefault="00B25BD7" w:rsidP="00B25BD7">
            <w:r w:rsidRPr="0007202A">
              <w:t>Seller_ID</w:t>
            </w:r>
          </w:p>
        </w:tc>
        <w:tc>
          <w:tcPr>
            <w:tcW w:w="2904" w:type="dxa"/>
          </w:tcPr>
          <w:p w14:paraId="79700B93" w14:textId="1A813605" w:rsidR="00B25BD7" w:rsidRPr="00A27B33" w:rsidRDefault="00B25BD7" w:rsidP="00B25BD7">
            <w:pPr>
              <w:rPr>
                <w:color w:val="4472C4" w:themeColor="accent1"/>
              </w:rPr>
            </w:pPr>
            <w:r w:rsidRPr="00A27B33">
              <w:rPr>
                <w:color w:val="4472C4" w:themeColor="accent1"/>
              </w:rPr>
              <w:t>INTEGER</w:t>
            </w:r>
          </w:p>
        </w:tc>
      </w:tr>
      <w:tr w:rsidR="00B25BD7" w14:paraId="058A1282" w14:textId="77777777" w:rsidTr="00335A5A">
        <w:trPr>
          <w:trHeight w:val="379"/>
        </w:trPr>
        <w:tc>
          <w:tcPr>
            <w:tcW w:w="2902" w:type="dxa"/>
            <w:vMerge/>
          </w:tcPr>
          <w:p w14:paraId="6DAF14B2" w14:textId="77777777" w:rsidR="00B25BD7" w:rsidRPr="00A27B33" w:rsidRDefault="00B25BD7" w:rsidP="00B25BD7">
            <w:pPr>
              <w:pStyle w:val="a2"/>
              <w:rPr>
                <w:color w:val="000000" w:themeColor="text1"/>
              </w:rPr>
            </w:pPr>
          </w:p>
        </w:tc>
        <w:tc>
          <w:tcPr>
            <w:tcW w:w="2904" w:type="dxa"/>
          </w:tcPr>
          <w:p w14:paraId="70B9D5F7" w14:textId="6BF2FA4D" w:rsidR="00B25BD7" w:rsidRPr="0007202A" w:rsidRDefault="00B25BD7" w:rsidP="00B25BD7">
            <w:r w:rsidRPr="0007202A">
              <w:t>Buyer_ID</w:t>
            </w:r>
          </w:p>
        </w:tc>
        <w:tc>
          <w:tcPr>
            <w:tcW w:w="2904" w:type="dxa"/>
          </w:tcPr>
          <w:p w14:paraId="245254C0" w14:textId="77777777" w:rsidR="00B25BD7" w:rsidRPr="00A27B33" w:rsidRDefault="00B25BD7" w:rsidP="00B25BD7">
            <w:pPr>
              <w:rPr>
                <w:color w:val="4472C4" w:themeColor="accent1"/>
              </w:rPr>
            </w:pPr>
            <w:r w:rsidRPr="00A27B33">
              <w:rPr>
                <w:color w:val="4472C4" w:themeColor="accent1"/>
              </w:rPr>
              <w:t>INTEGER</w:t>
            </w:r>
          </w:p>
        </w:tc>
      </w:tr>
    </w:tbl>
    <w:p w14:paraId="186AEF9B" w14:textId="29B578B7" w:rsidR="0007202A" w:rsidRDefault="0007202A" w:rsidP="006F645E">
      <w:pPr>
        <w:pStyle w:val="a2"/>
      </w:pPr>
    </w:p>
    <w:p w14:paraId="36D0273E" w14:textId="77777777" w:rsidR="00FB6D15" w:rsidRPr="00FB6D15" w:rsidRDefault="00FB6D15" w:rsidP="00FB6D15">
      <w:pPr>
        <w:rPr>
          <w:b/>
          <w:sz w:val="28"/>
        </w:rPr>
      </w:pPr>
      <w:r w:rsidRPr="00FB6D15">
        <w:rPr>
          <w:b/>
          <w:sz w:val="28"/>
        </w:rPr>
        <w:t>Table: Bid</w:t>
      </w:r>
    </w:p>
    <w:p w14:paraId="6A7E3369" w14:textId="77777777" w:rsidR="00FB6D15" w:rsidRPr="00FB6D15" w:rsidRDefault="00FB6D15" w:rsidP="00FB6D15">
      <w:pPr>
        <w:rPr>
          <w:sz w:val="28"/>
        </w:rPr>
      </w:pPr>
      <w:r w:rsidRPr="00FB6D15">
        <w:rPr>
          <w:sz w:val="28"/>
        </w:rPr>
        <w:t>The Bid table represents bids made by users in an auction for specific items. It records important details about each bid, including bid number, bid time, bid date, bid price, comments, and the associated auction and users (bidders and sellers).</w:t>
      </w:r>
    </w:p>
    <w:p w14:paraId="31E4D7A7" w14:textId="5611105A" w:rsidR="00FB6D15" w:rsidRDefault="00FB6D15" w:rsidP="006F645E">
      <w:pPr>
        <w:pStyle w:val="a2"/>
      </w:pPr>
    </w:p>
    <w:p w14:paraId="67AD3BA9" w14:textId="77777777" w:rsidR="00FB6D15" w:rsidRDefault="00FB6D15" w:rsidP="006F645E">
      <w:pPr>
        <w:pStyle w:val="a2"/>
      </w:pPr>
    </w:p>
    <w:tbl>
      <w:tblPr>
        <w:tblStyle w:val="af7"/>
        <w:tblW w:w="0" w:type="auto"/>
        <w:tblLook w:val="04A0" w:firstRow="1" w:lastRow="0" w:firstColumn="1" w:lastColumn="0" w:noHBand="0" w:noVBand="1"/>
      </w:tblPr>
      <w:tblGrid>
        <w:gridCol w:w="2902"/>
        <w:gridCol w:w="2904"/>
        <w:gridCol w:w="2904"/>
      </w:tblGrid>
      <w:tr w:rsidR="00B25BD7" w14:paraId="28BD523D" w14:textId="77777777" w:rsidTr="00335A5A">
        <w:trPr>
          <w:trHeight w:val="354"/>
        </w:trPr>
        <w:tc>
          <w:tcPr>
            <w:tcW w:w="2902" w:type="dxa"/>
            <w:shd w:val="clear" w:color="auto" w:fill="B4C6E7" w:themeFill="accent1" w:themeFillTint="66"/>
            <w:vAlign w:val="center"/>
          </w:tcPr>
          <w:p w14:paraId="32A0B736" w14:textId="77777777" w:rsidR="00B25BD7" w:rsidRDefault="00B25BD7" w:rsidP="00335A5A">
            <w:pPr>
              <w:pStyle w:val="a2"/>
              <w:jc w:val="center"/>
            </w:pPr>
            <w:r>
              <w:t>Table Name</w:t>
            </w:r>
          </w:p>
        </w:tc>
        <w:tc>
          <w:tcPr>
            <w:tcW w:w="2904" w:type="dxa"/>
            <w:shd w:val="clear" w:color="auto" w:fill="B4C6E7" w:themeFill="accent1" w:themeFillTint="66"/>
            <w:vAlign w:val="center"/>
          </w:tcPr>
          <w:p w14:paraId="5AA16EDA" w14:textId="77777777" w:rsidR="00B25BD7" w:rsidRDefault="00B25BD7" w:rsidP="00335A5A">
            <w:pPr>
              <w:pStyle w:val="a2"/>
              <w:jc w:val="center"/>
            </w:pPr>
            <w:r>
              <w:t>Field Name</w:t>
            </w:r>
          </w:p>
        </w:tc>
        <w:tc>
          <w:tcPr>
            <w:tcW w:w="2904" w:type="dxa"/>
            <w:shd w:val="clear" w:color="auto" w:fill="B4C6E7" w:themeFill="accent1" w:themeFillTint="66"/>
            <w:vAlign w:val="center"/>
          </w:tcPr>
          <w:p w14:paraId="7E269209" w14:textId="77777777" w:rsidR="00B25BD7" w:rsidRDefault="00B25BD7" w:rsidP="00335A5A">
            <w:pPr>
              <w:pStyle w:val="a2"/>
              <w:jc w:val="center"/>
            </w:pPr>
            <w:r>
              <w:t>Data type</w:t>
            </w:r>
          </w:p>
        </w:tc>
      </w:tr>
      <w:tr w:rsidR="00B25BD7" w14:paraId="28631BD2" w14:textId="77777777" w:rsidTr="00335A5A">
        <w:trPr>
          <w:trHeight w:val="379"/>
        </w:trPr>
        <w:tc>
          <w:tcPr>
            <w:tcW w:w="2902" w:type="dxa"/>
            <w:vMerge w:val="restart"/>
          </w:tcPr>
          <w:p w14:paraId="0208C874" w14:textId="40633F55" w:rsidR="00B25BD7" w:rsidRPr="00A27B33" w:rsidRDefault="00B25BD7" w:rsidP="00335A5A">
            <w:pPr>
              <w:pStyle w:val="a2"/>
              <w:rPr>
                <w:b/>
                <w:color w:val="000000" w:themeColor="text1"/>
              </w:rPr>
            </w:pPr>
            <w:r>
              <w:rPr>
                <w:rFonts w:ascii="Consolas" w:hAnsi="Consolas"/>
                <w:b/>
                <w:color w:val="000000" w:themeColor="text1"/>
                <w:sz w:val="32"/>
                <w:szCs w:val="21"/>
              </w:rPr>
              <w:t>Bid</w:t>
            </w:r>
          </w:p>
        </w:tc>
        <w:tc>
          <w:tcPr>
            <w:tcW w:w="2904" w:type="dxa"/>
          </w:tcPr>
          <w:p w14:paraId="25FEB8E6" w14:textId="477B9165" w:rsidR="00B25BD7" w:rsidRPr="00B25BD7" w:rsidRDefault="00B25BD7" w:rsidP="00B25BD7">
            <w:r w:rsidRPr="00B25BD7">
              <w:t>Bid_Number</w:t>
            </w:r>
          </w:p>
        </w:tc>
        <w:tc>
          <w:tcPr>
            <w:tcW w:w="2904" w:type="dxa"/>
          </w:tcPr>
          <w:p w14:paraId="38081039" w14:textId="77777777" w:rsidR="00B25BD7" w:rsidRPr="00A27B33" w:rsidRDefault="00B25BD7" w:rsidP="00335A5A">
            <w:pPr>
              <w:rPr>
                <w:color w:val="4472C4" w:themeColor="accent1"/>
              </w:rPr>
            </w:pPr>
            <w:r w:rsidRPr="00A27B33">
              <w:rPr>
                <w:color w:val="4472C4" w:themeColor="accent1"/>
              </w:rPr>
              <w:t>INTEGER [PK]</w:t>
            </w:r>
          </w:p>
        </w:tc>
      </w:tr>
      <w:tr w:rsidR="00B25BD7" w14:paraId="6FA3C918" w14:textId="77777777" w:rsidTr="00335A5A">
        <w:trPr>
          <w:trHeight w:val="379"/>
        </w:trPr>
        <w:tc>
          <w:tcPr>
            <w:tcW w:w="2902" w:type="dxa"/>
            <w:vMerge/>
          </w:tcPr>
          <w:p w14:paraId="7D2F1B35" w14:textId="77777777" w:rsidR="00B25BD7" w:rsidRPr="00A27B33" w:rsidRDefault="00B25BD7" w:rsidP="00335A5A">
            <w:pPr>
              <w:pStyle w:val="a2"/>
              <w:rPr>
                <w:color w:val="000000" w:themeColor="text1"/>
              </w:rPr>
            </w:pPr>
          </w:p>
        </w:tc>
        <w:tc>
          <w:tcPr>
            <w:tcW w:w="2904" w:type="dxa"/>
          </w:tcPr>
          <w:p w14:paraId="1333AAE1" w14:textId="2381A2C0" w:rsidR="00B25BD7" w:rsidRPr="00B25BD7" w:rsidRDefault="00B25BD7" w:rsidP="00B25BD7">
            <w:r w:rsidRPr="00B25BD7">
              <w:t>Bid_Item_ID</w:t>
            </w:r>
          </w:p>
        </w:tc>
        <w:tc>
          <w:tcPr>
            <w:tcW w:w="2904" w:type="dxa"/>
          </w:tcPr>
          <w:p w14:paraId="402F3F7F" w14:textId="302DB65A" w:rsidR="00B25BD7" w:rsidRPr="00A27B33" w:rsidRDefault="00B25BD7" w:rsidP="00335A5A">
            <w:pPr>
              <w:rPr>
                <w:color w:val="4472C4" w:themeColor="accent1"/>
              </w:rPr>
            </w:pPr>
            <w:r>
              <w:rPr>
                <w:color w:val="4472C4" w:themeColor="accent1"/>
              </w:rPr>
              <w:t>INTEGER</w:t>
            </w:r>
          </w:p>
        </w:tc>
      </w:tr>
      <w:tr w:rsidR="00B25BD7" w14:paraId="106043EF" w14:textId="77777777" w:rsidTr="00335A5A">
        <w:trPr>
          <w:trHeight w:val="379"/>
        </w:trPr>
        <w:tc>
          <w:tcPr>
            <w:tcW w:w="2902" w:type="dxa"/>
            <w:vMerge/>
          </w:tcPr>
          <w:p w14:paraId="79669560" w14:textId="77777777" w:rsidR="00B25BD7" w:rsidRPr="00A27B33" w:rsidRDefault="00B25BD7" w:rsidP="00335A5A">
            <w:pPr>
              <w:pStyle w:val="a2"/>
              <w:rPr>
                <w:color w:val="000000" w:themeColor="text1"/>
              </w:rPr>
            </w:pPr>
          </w:p>
        </w:tc>
        <w:tc>
          <w:tcPr>
            <w:tcW w:w="2904" w:type="dxa"/>
          </w:tcPr>
          <w:p w14:paraId="6F7D8739" w14:textId="40847492" w:rsidR="00B25BD7" w:rsidRPr="00B25BD7" w:rsidRDefault="00B25BD7" w:rsidP="00B25BD7">
            <w:r w:rsidRPr="00B25BD7">
              <w:t>Bid_Time</w:t>
            </w:r>
          </w:p>
        </w:tc>
        <w:tc>
          <w:tcPr>
            <w:tcW w:w="2904" w:type="dxa"/>
          </w:tcPr>
          <w:p w14:paraId="3DB97F95" w14:textId="7AC490CD" w:rsidR="00B25BD7" w:rsidRPr="00A27B33" w:rsidRDefault="00B25BD7" w:rsidP="00335A5A">
            <w:pPr>
              <w:rPr>
                <w:color w:val="4472C4" w:themeColor="accent1"/>
              </w:rPr>
            </w:pPr>
            <w:r>
              <w:rPr>
                <w:color w:val="4472C4" w:themeColor="accent1"/>
              </w:rPr>
              <w:t>TIME</w:t>
            </w:r>
          </w:p>
        </w:tc>
      </w:tr>
      <w:tr w:rsidR="00B25BD7" w14:paraId="1937CEF7" w14:textId="77777777" w:rsidTr="00335A5A">
        <w:trPr>
          <w:trHeight w:val="379"/>
        </w:trPr>
        <w:tc>
          <w:tcPr>
            <w:tcW w:w="2902" w:type="dxa"/>
            <w:vMerge/>
          </w:tcPr>
          <w:p w14:paraId="581AE244" w14:textId="77777777" w:rsidR="00B25BD7" w:rsidRPr="00A27B33" w:rsidRDefault="00B25BD7" w:rsidP="00335A5A">
            <w:pPr>
              <w:pStyle w:val="a2"/>
              <w:rPr>
                <w:color w:val="000000" w:themeColor="text1"/>
              </w:rPr>
            </w:pPr>
          </w:p>
        </w:tc>
        <w:tc>
          <w:tcPr>
            <w:tcW w:w="2904" w:type="dxa"/>
          </w:tcPr>
          <w:p w14:paraId="1A673E9F" w14:textId="6F4306C6" w:rsidR="00B25BD7" w:rsidRPr="00B25BD7" w:rsidRDefault="00B25BD7" w:rsidP="00B25BD7">
            <w:r w:rsidRPr="00B25BD7">
              <w:t>Bid_Date</w:t>
            </w:r>
          </w:p>
        </w:tc>
        <w:tc>
          <w:tcPr>
            <w:tcW w:w="2904" w:type="dxa"/>
          </w:tcPr>
          <w:p w14:paraId="05DA0D2B" w14:textId="77361A3A" w:rsidR="00B25BD7" w:rsidRPr="00A27B33" w:rsidRDefault="00B25BD7" w:rsidP="00335A5A">
            <w:pPr>
              <w:rPr>
                <w:color w:val="4472C4" w:themeColor="accent1"/>
              </w:rPr>
            </w:pPr>
            <w:r>
              <w:rPr>
                <w:color w:val="4472C4" w:themeColor="accent1"/>
              </w:rPr>
              <w:t>DATE</w:t>
            </w:r>
          </w:p>
        </w:tc>
      </w:tr>
      <w:tr w:rsidR="00B25BD7" w14:paraId="1E02BF93" w14:textId="77777777" w:rsidTr="00335A5A">
        <w:trPr>
          <w:trHeight w:val="391"/>
        </w:trPr>
        <w:tc>
          <w:tcPr>
            <w:tcW w:w="2902" w:type="dxa"/>
            <w:vMerge/>
          </w:tcPr>
          <w:p w14:paraId="0D0B90E2" w14:textId="77777777" w:rsidR="00B25BD7" w:rsidRPr="00A27B33" w:rsidRDefault="00B25BD7" w:rsidP="00335A5A">
            <w:pPr>
              <w:pStyle w:val="a2"/>
              <w:rPr>
                <w:color w:val="000000" w:themeColor="text1"/>
              </w:rPr>
            </w:pPr>
          </w:p>
        </w:tc>
        <w:tc>
          <w:tcPr>
            <w:tcW w:w="2904" w:type="dxa"/>
          </w:tcPr>
          <w:p w14:paraId="0FC1D598" w14:textId="015BBBDE" w:rsidR="00B25BD7" w:rsidRPr="00B25BD7" w:rsidRDefault="00B25BD7" w:rsidP="00B25BD7">
            <w:r w:rsidRPr="00B25BD7">
              <w:t>Bid_Price</w:t>
            </w:r>
          </w:p>
        </w:tc>
        <w:tc>
          <w:tcPr>
            <w:tcW w:w="2904" w:type="dxa"/>
          </w:tcPr>
          <w:p w14:paraId="1A2BD122" w14:textId="30872178" w:rsidR="00B25BD7" w:rsidRPr="00A27B33" w:rsidRDefault="00B25BD7" w:rsidP="00335A5A">
            <w:pPr>
              <w:rPr>
                <w:color w:val="4472C4" w:themeColor="accent1"/>
              </w:rPr>
            </w:pPr>
            <w:r>
              <w:rPr>
                <w:color w:val="4472C4" w:themeColor="accent1"/>
              </w:rPr>
              <w:t>MONEY</w:t>
            </w:r>
          </w:p>
        </w:tc>
      </w:tr>
      <w:tr w:rsidR="00B25BD7" w14:paraId="71F636FC" w14:textId="77777777" w:rsidTr="00335A5A">
        <w:trPr>
          <w:trHeight w:val="379"/>
        </w:trPr>
        <w:tc>
          <w:tcPr>
            <w:tcW w:w="2902" w:type="dxa"/>
            <w:vMerge/>
          </w:tcPr>
          <w:p w14:paraId="6A7C230C" w14:textId="77777777" w:rsidR="00B25BD7" w:rsidRPr="00A27B33" w:rsidRDefault="00B25BD7" w:rsidP="00335A5A">
            <w:pPr>
              <w:pStyle w:val="a2"/>
              <w:rPr>
                <w:color w:val="000000" w:themeColor="text1"/>
              </w:rPr>
            </w:pPr>
          </w:p>
        </w:tc>
        <w:tc>
          <w:tcPr>
            <w:tcW w:w="2904" w:type="dxa"/>
          </w:tcPr>
          <w:p w14:paraId="3759697D" w14:textId="2B84273E" w:rsidR="00B25BD7" w:rsidRPr="00B25BD7" w:rsidRDefault="00B25BD7" w:rsidP="00B25BD7">
            <w:r w:rsidRPr="00B25BD7">
              <w:t>Bid_Comment</w:t>
            </w:r>
          </w:p>
        </w:tc>
        <w:tc>
          <w:tcPr>
            <w:tcW w:w="2904" w:type="dxa"/>
          </w:tcPr>
          <w:p w14:paraId="7C30A9FD" w14:textId="35568084" w:rsidR="00B25BD7" w:rsidRPr="00A27B33" w:rsidRDefault="00B25BD7" w:rsidP="00335A5A">
            <w:pPr>
              <w:rPr>
                <w:color w:val="4472C4" w:themeColor="accent1"/>
              </w:rPr>
            </w:pPr>
            <w:r w:rsidRPr="00B25BD7">
              <w:rPr>
                <w:rFonts w:ascii="Consolas" w:hAnsi="Consolas"/>
                <w:color w:val="569CD6"/>
                <w:sz w:val="21"/>
                <w:szCs w:val="21"/>
              </w:rPr>
              <w:t>VARCHAR</w:t>
            </w:r>
            <w:r w:rsidRPr="00B25BD7">
              <w:rPr>
                <w:rFonts w:ascii="Consolas" w:hAnsi="Consolas"/>
                <w:color w:val="D4D4D4"/>
                <w:sz w:val="21"/>
                <w:szCs w:val="21"/>
              </w:rPr>
              <w:t>(</w:t>
            </w:r>
            <w:r w:rsidRPr="00B25BD7">
              <w:rPr>
                <w:rFonts w:ascii="Consolas" w:hAnsi="Consolas"/>
                <w:color w:val="B5CEA8"/>
                <w:sz w:val="21"/>
                <w:szCs w:val="21"/>
              </w:rPr>
              <w:t>200</w:t>
            </w:r>
            <w:r w:rsidRPr="00B25BD7">
              <w:rPr>
                <w:rFonts w:ascii="Consolas" w:hAnsi="Consolas"/>
                <w:color w:val="D4D4D4"/>
                <w:sz w:val="21"/>
                <w:szCs w:val="21"/>
              </w:rPr>
              <w:t>)</w:t>
            </w:r>
          </w:p>
        </w:tc>
      </w:tr>
      <w:tr w:rsidR="00B25BD7" w14:paraId="09A365A7" w14:textId="77777777" w:rsidTr="00335A5A">
        <w:trPr>
          <w:trHeight w:val="379"/>
        </w:trPr>
        <w:tc>
          <w:tcPr>
            <w:tcW w:w="2902" w:type="dxa"/>
            <w:vMerge/>
          </w:tcPr>
          <w:p w14:paraId="0DA846EE" w14:textId="77777777" w:rsidR="00B25BD7" w:rsidRPr="00A27B33" w:rsidRDefault="00B25BD7" w:rsidP="00335A5A">
            <w:pPr>
              <w:pStyle w:val="a2"/>
              <w:rPr>
                <w:color w:val="000000" w:themeColor="text1"/>
              </w:rPr>
            </w:pPr>
          </w:p>
        </w:tc>
        <w:tc>
          <w:tcPr>
            <w:tcW w:w="2904" w:type="dxa"/>
          </w:tcPr>
          <w:p w14:paraId="0BB5C2CD" w14:textId="6D2E6149" w:rsidR="00B25BD7" w:rsidRPr="00B25BD7" w:rsidRDefault="00B25BD7" w:rsidP="00B25BD7">
            <w:r w:rsidRPr="00B25BD7">
              <w:t>Bidder_ID</w:t>
            </w:r>
          </w:p>
        </w:tc>
        <w:tc>
          <w:tcPr>
            <w:tcW w:w="2904" w:type="dxa"/>
          </w:tcPr>
          <w:p w14:paraId="56FED7A3" w14:textId="77777777" w:rsidR="00B25BD7" w:rsidRPr="00A27B33" w:rsidRDefault="00B25BD7" w:rsidP="00335A5A">
            <w:pPr>
              <w:rPr>
                <w:color w:val="4472C4" w:themeColor="accent1"/>
              </w:rPr>
            </w:pPr>
            <w:r w:rsidRPr="00A27B33">
              <w:rPr>
                <w:color w:val="4472C4" w:themeColor="accent1"/>
              </w:rPr>
              <w:t>INTEGER</w:t>
            </w:r>
          </w:p>
        </w:tc>
      </w:tr>
      <w:tr w:rsidR="00B25BD7" w14:paraId="12135FD8" w14:textId="77777777" w:rsidTr="00335A5A">
        <w:trPr>
          <w:trHeight w:val="391"/>
        </w:trPr>
        <w:tc>
          <w:tcPr>
            <w:tcW w:w="2902" w:type="dxa"/>
            <w:vMerge/>
          </w:tcPr>
          <w:p w14:paraId="5C7F7E8C" w14:textId="77777777" w:rsidR="00B25BD7" w:rsidRPr="00A27B33" w:rsidRDefault="00B25BD7" w:rsidP="00335A5A">
            <w:pPr>
              <w:pStyle w:val="a2"/>
              <w:rPr>
                <w:color w:val="000000" w:themeColor="text1"/>
              </w:rPr>
            </w:pPr>
          </w:p>
        </w:tc>
        <w:tc>
          <w:tcPr>
            <w:tcW w:w="2904" w:type="dxa"/>
          </w:tcPr>
          <w:p w14:paraId="2226BA9F" w14:textId="2D55FACA" w:rsidR="00B25BD7" w:rsidRPr="00B25BD7" w:rsidRDefault="00B25BD7" w:rsidP="00B25BD7">
            <w:r w:rsidRPr="00B25BD7">
              <w:t>Seller_ID</w:t>
            </w:r>
          </w:p>
        </w:tc>
        <w:tc>
          <w:tcPr>
            <w:tcW w:w="2904" w:type="dxa"/>
          </w:tcPr>
          <w:p w14:paraId="42D21F9B" w14:textId="77777777" w:rsidR="00B25BD7" w:rsidRPr="00A27B33" w:rsidRDefault="00B25BD7" w:rsidP="00335A5A">
            <w:pPr>
              <w:rPr>
                <w:color w:val="4472C4" w:themeColor="accent1"/>
              </w:rPr>
            </w:pPr>
            <w:r w:rsidRPr="00A27B33">
              <w:rPr>
                <w:color w:val="4472C4" w:themeColor="accent1"/>
              </w:rPr>
              <w:t>INTEGER</w:t>
            </w:r>
          </w:p>
        </w:tc>
      </w:tr>
      <w:tr w:rsidR="00B25BD7" w14:paraId="32D05587" w14:textId="77777777" w:rsidTr="00335A5A">
        <w:trPr>
          <w:trHeight w:val="379"/>
        </w:trPr>
        <w:tc>
          <w:tcPr>
            <w:tcW w:w="2902" w:type="dxa"/>
            <w:vMerge/>
          </w:tcPr>
          <w:p w14:paraId="0C508F7A" w14:textId="77777777" w:rsidR="00B25BD7" w:rsidRPr="00A27B33" w:rsidRDefault="00B25BD7" w:rsidP="00335A5A">
            <w:pPr>
              <w:pStyle w:val="a2"/>
              <w:rPr>
                <w:color w:val="000000" w:themeColor="text1"/>
              </w:rPr>
            </w:pPr>
          </w:p>
        </w:tc>
        <w:tc>
          <w:tcPr>
            <w:tcW w:w="2904" w:type="dxa"/>
          </w:tcPr>
          <w:p w14:paraId="099D0308" w14:textId="225D669E" w:rsidR="00B25BD7" w:rsidRPr="00B25BD7" w:rsidRDefault="00B25BD7" w:rsidP="00B25BD7">
            <w:r w:rsidRPr="00B25BD7">
              <w:t>Auc_ID</w:t>
            </w:r>
          </w:p>
        </w:tc>
        <w:tc>
          <w:tcPr>
            <w:tcW w:w="2904" w:type="dxa"/>
          </w:tcPr>
          <w:p w14:paraId="6789F6DC" w14:textId="77777777" w:rsidR="00B25BD7" w:rsidRPr="00A27B33" w:rsidRDefault="00B25BD7" w:rsidP="00335A5A">
            <w:pPr>
              <w:rPr>
                <w:color w:val="4472C4" w:themeColor="accent1"/>
              </w:rPr>
            </w:pPr>
            <w:r w:rsidRPr="00A27B33">
              <w:rPr>
                <w:color w:val="4472C4" w:themeColor="accent1"/>
              </w:rPr>
              <w:t>INTEGER</w:t>
            </w:r>
          </w:p>
        </w:tc>
      </w:tr>
    </w:tbl>
    <w:p w14:paraId="3F64CE70" w14:textId="6C0CD249" w:rsidR="00B25BD7" w:rsidRPr="00FB6D15" w:rsidRDefault="00B25BD7" w:rsidP="00FB6D15">
      <w:pPr>
        <w:rPr>
          <w:sz w:val="28"/>
        </w:rPr>
      </w:pPr>
    </w:p>
    <w:p w14:paraId="4A8AFB66" w14:textId="77777777" w:rsidR="00FB6D15" w:rsidRPr="00FB6D15" w:rsidRDefault="00FB6D15" w:rsidP="00FB6D15">
      <w:pPr>
        <w:rPr>
          <w:b/>
          <w:sz w:val="28"/>
        </w:rPr>
      </w:pPr>
      <w:r w:rsidRPr="00FB6D15">
        <w:rPr>
          <w:b/>
          <w:sz w:val="28"/>
        </w:rPr>
        <w:t>Table: Shipment</w:t>
      </w:r>
    </w:p>
    <w:p w14:paraId="50DB6513" w14:textId="77777777" w:rsidR="00FB6D15" w:rsidRPr="00FB6D15" w:rsidRDefault="00FB6D15" w:rsidP="00FB6D15">
      <w:pPr>
        <w:rPr>
          <w:sz w:val="28"/>
        </w:rPr>
      </w:pPr>
      <w:r w:rsidRPr="00FB6D15">
        <w:rPr>
          <w:sz w:val="28"/>
        </w:rPr>
        <w:t>The Shipment table represents information related to the shipping of items, including planned and actual shipping dates, shipping cost, and the associated item being shipped.</w:t>
      </w:r>
    </w:p>
    <w:p w14:paraId="42EC3148" w14:textId="77777777" w:rsidR="00FB6D15" w:rsidRDefault="00FB6D15" w:rsidP="006F645E">
      <w:pPr>
        <w:pStyle w:val="a2"/>
      </w:pPr>
    </w:p>
    <w:p w14:paraId="2E51C378" w14:textId="7E5F2DB9" w:rsidR="00B25BD7" w:rsidRDefault="00B25BD7" w:rsidP="00B25BD7">
      <w:pPr>
        <w:pStyle w:val="a2"/>
        <w:rPr>
          <w:rFonts w:ascii="Consolas" w:hAnsi="Consolas"/>
          <w:color w:val="D4D4D4"/>
          <w:sz w:val="21"/>
          <w:szCs w:val="21"/>
        </w:rPr>
      </w:pPr>
    </w:p>
    <w:tbl>
      <w:tblPr>
        <w:tblStyle w:val="af7"/>
        <w:tblW w:w="0" w:type="auto"/>
        <w:tblLook w:val="04A0" w:firstRow="1" w:lastRow="0" w:firstColumn="1" w:lastColumn="0" w:noHBand="0" w:noVBand="1"/>
      </w:tblPr>
      <w:tblGrid>
        <w:gridCol w:w="2902"/>
        <w:gridCol w:w="2904"/>
        <w:gridCol w:w="2904"/>
      </w:tblGrid>
      <w:tr w:rsidR="00B25BD7" w14:paraId="457F5A77" w14:textId="77777777" w:rsidTr="00335A5A">
        <w:trPr>
          <w:trHeight w:val="354"/>
        </w:trPr>
        <w:tc>
          <w:tcPr>
            <w:tcW w:w="2902" w:type="dxa"/>
            <w:shd w:val="clear" w:color="auto" w:fill="B4C6E7" w:themeFill="accent1" w:themeFillTint="66"/>
            <w:vAlign w:val="center"/>
          </w:tcPr>
          <w:p w14:paraId="1ED9529C" w14:textId="77777777" w:rsidR="00B25BD7" w:rsidRDefault="00B25BD7" w:rsidP="00335A5A">
            <w:pPr>
              <w:pStyle w:val="a2"/>
              <w:jc w:val="center"/>
            </w:pPr>
            <w:r>
              <w:t>Table Name</w:t>
            </w:r>
          </w:p>
        </w:tc>
        <w:tc>
          <w:tcPr>
            <w:tcW w:w="2904" w:type="dxa"/>
            <w:shd w:val="clear" w:color="auto" w:fill="B4C6E7" w:themeFill="accent1" w:themeFillTint="66"/>
            <w:vAlign w:val="center"/>
          </w:tcPr>
          <w:p w14:paraId="1242E68B" w14:textId="77777777" w:rsidR="00B25BD7" w:rsidRDefault="00B25BD7" w:rsidP="00335A5A">
            <w:pPr>
              <w:pStyle w:val="a2"/>
              <w:jc w:val="center"/>
            </w:pPr>
            <w:r>
              <w:t>Field Name</w:t>
            </w:r>
          </w:p>
        </w:tc>
        <w:tc>
          <w:tcPr>
            <w:tcW w:w="2904" w:type="dxa"/>
            <w:shd w:val="clear" w:color="auto" w:fill="B4C6E7" w:themeFill="accent1" w:themeFillTint="66"/>
            <w:vAlign w:val="center"/>
          </w:tcPr>
          <w:p w14:paraId="2B931AFE" w14:textId="77777777" w:rsidR="00B25BD7" w:rsidRDefault="00B25BD7" w:rsidP="00335A5A">
            <w:pPr>
              <w:pStyle w:val="a2"/>
              <w:jc w:val="center"/>
            </w:pPr>
            <w:r>
              <w:t>Data type</w:t>
            </w:r>
          </w:p>
        </w:tc>
      </w:tr>
      <w:tr w:rsidR="00B25BD7" w14:paraId="53ABAB41" w14:textId="77777777" w:rsidTr="00335A5A">
        <w:trPr>
          <w:trHeight w:val="379"/>
        </w:trPr>
        <w:tc>
          <w:tcPr>
            <w:tcW w:w="2902" w:type="dxa"/>
            <w:vMerge w:val="restart"/>
          </w:tcPr>
          <w:p w14:paraId="41BE590D" w14:textId="082C5C7D" w:rsidR="00B25BD7" w:rsidRPr="00A27B33" w:rsidRDefault="00B25BD7" w:rsidP="00335A5A">
            <w:pPr>
              <w:pStyle w:val="a2"/>
              <w:rPr>
                <w:b/>
                <w:color w:val="000000" w:themeColor="text1"/>
              </w:rPr>
            </w:pPr>
            <w:r>
              <w:rPr>
                <w:rFonts w:ascii="Consolas" w:hAnsi="Consolas"/>
                <w:b/>
                <w:color w:val="000000" w:themeColor="text1"/>
                <w:sz w:val="32"/>
                <w:szCs w:val="21"/>
              </w:rPr>
              <w:t>SHIPMENT</w:t>
            </w:r>
          </w:p>
        </w:tc>
        <w:tc>
          <w:tcPr>
            <w:tcW w:w="2904" w:type="dxa"/>
          </w:tcPr>
          <w:p w14:paraId="3E6B2F0D" w14:textId="70574282" w:rsidR="00B25BD7" w:rsidRPr="00B25BD7" w:rsidRDefault="00B25BD7" w:rsidP="00B25BD7">
            <w:r w:rsidRPr="00B25BD7">
              <w:t>Shipment_ID</w:t>
            </w:r>
          </w:p>
        </w:tc>
        <w:tc>
          <w:tcPr>
            <w:tcW w:w="2904" w:type="dxa"/>
          </w:tcPr>
          <w:p w14:paraId="30F8CBB5" w14:textId="77777777" w:rsidR="00B25BD7" w:rsidRPr="00A27B33" w:rsidRDefault="00B25BD7" w:rsidP="00335A5A">
            <w:pPr>
              <w:rPr>
                <w:color w:val="4472C4" w:themeColor="accent1"/>
              </w:rPr>
            </w:pPr>
            <w:r w:rsidRPr="00A27B33">
              <w:rPr>
                <w:color w:val="4472C4" w:themeColor="accent1"/>
              </w:rPr>
              <w:t>INTEGER [PK]</w:t>
            </w:r>
          </w:p>
        </w:tc>
      </w:tr>
      <w:tr w:rsidR="00B25BD7" w14:paraId="09F84AFC" w14:textId="77777777" w:rsidTr="00335A5A">
        <w:trPr>
          <w:trHeight w:val="379"/>
        </w:trPr>
        <w:tc>
          <w:tcPr>
            <w:tcW w:w="2902" w:type="dxa"/>
            <w:vMerge/>
          </w:tcPr>
          <w:p w14:paraId="7BD5C7E8" w14:textId="77777777" w:rsidR="00B25BD7" w:rsidRPr="00A27B33" w:rsidRDefault="00B25BD7" w:rsidP="00335A5A">
            <w:pPr>
              <w:pStyle w:val="a2"/>
              <w:rPr>
                <w:color w:val="000000" w:themeColor="text1"/>
              </w:rPr>
            </w:pPr>
          </w:p>
        </w:tc>
        <w:tc>
          <w:tcPr>
            <w:tcW w:w="2904" w:type="dxa"/>
          </w:tcPr>
          <w:p w14:paraId="536313AE" w14:textId="443856EA" w:rsidR="00B25BD7" w:rsidRPr="00B25BD7" w:rsidRDefault="00B25BD7" w:rsidP="00B25BD7">
            <w:r w:rsidRPr="00B25BD7">
              <w:t>Ship_Planned_Date</w:t>
            </w:r>
          </w:p>
        </w:tc>
        <w:tc>
          <w:tcPr>
            <w:tcW w:w="2904" w:type="dxa"/>
          </w:tcPr>
          <w:p w14:paraId="1AF6D28E" w14:textId="1BF08D9A" w:rsidR="00B25BD7" w:rsidRPr="00A27B33" w:rsidRDefault="00B25BD7" w:rsidP="00335A5A">
            <w:pPr>
              <w:rPr>
                <w:color w:val="4472C4" w:themeColor="accent1"/>
              </w:rPr>
            </w:pPr>
            <w:r>
              <w:rPr>
                <w:color w:val="4472C4" w:themeColor="accent1"/>
              </w:rPr>
              <w:t>DATE</w:t>
            </w:r>
          </w:p>
        </w:tc>
      </w:tr>
      <w:tr w:rsidR="00B25BD7" w14:paraId="5D7096E9" w14:textId="77777777" w:rsidTr="00335A5A">
        <w:trPr>
          <w:trHeight w:val="379"/>
        </w:trPr>
        <w:tc>
          <w:tcPr>
            <w:tcW w:w="2902" w:type="dxa"/>
            <w:vMerge/>
          </w:tcPr>
          <w:p w14:paraId="15615E45" w14:textId="77777777" w:rsidR="00B25BD7" w:rsidRPr="00A27B33" w:rsidRDefault="00B25BD7" w:rsidP="00335A5A">
            <w:pPr>
              <w:pStyle w:val="a2"/>
              <w:rPr>
                <w:color w:val="000000" w:themeColor="text1"/>
              </w:rPr>
            </w:pPr>
          </w:p>
        </w:tc>
        <w:tc>
          <w:tcPr>
            <w:tcW w:w="2904" w:type="dxa"/>
          </w:tcPr>
          <w:p w14:paraId="536A43CC" w14:textId="5C86F884" w:rsidR="00B25BD7" w:rsidRPr="00B25BD7" w:rsidRDefault="00B25BD7" w:rsidP="00B25BD7">
            <w:r w:rsidRPr="00B25BD7">
              <w:t>Ship_Actual_Date</w:t>
            </w:r>
          </w:p>
        </w:tc>
        <w:tc>
          <w:tcPr>
            <w:tcW w:w="2904" w:type="dxa"/>
          </w:tcPr>
          <w:p w14:paraId="2EB7D4EF" w14:textId="37754839" w:rsidR="00B25BD7" w:rsidRPr="00A27B33" w:rsidRDefault="00B25BD7" w:rsidP="00335A5A">
            <w:pPr>
              <w:rPr>
                <w:color w:val="4472C4" w:themeColor="accent1"/>
              </w:rPr>
            </w:pPr>
            <w:r>
              <w:rPr>
                <w:color w:val="4472C4" w:themeColor="accent1"/>
              </w:rPr>
              <w:t>DATE</w:t>
            </w:r>
          </w:p>
        </w:tc>
      </w:tr>
      <w:tr w:rsidR="00B25BD7" w14:paraId="24AE9D98" w14:textId="77777777" w:rsidTr="00335A5A">
        <w:trPr>
          <w:trHeight w:val="379"/>
        </w:trPr>
        <w:tc>
          <w:tcPr>
            <w:tcW w:w="2902" w:type="dxa"/>
            <w:vMerge/>
          </w:tcPr>
          <w:p w14:paraId="435A4A6D" w14:textId="77777777" w:rsidR="00B25BD7" w:rsidRPr="00A27B33" w:rsidRDefault="00B25BD7" w:rsidP="00335A5A">
            <w:pPr>
              <w:pStyle w:val="a2"/>
              <w:rPr>
                <w:color w:val="000000" w:themeColor="text1"/>
              </w:rPr>
            </w:pPr>
          </w:p>
        </w:tc>
        <w:tc>
          <w:tcPr>
            <w:tcW w:w="2904" w:type="dxa"/>
          </w:tcPr>
          <w:p w14:paraId="79E61302" w14:textId="4592B38E" w:rsidR="00B25BD7" w:rsidRPr="00B25BD7" w:rsidRDefault="00B25BD7" w:rsidP="00B25BD7">
            <w:r w:rsidRPr="00B25BD7">
              <w:t>Ship_Cost</w:t>
            </w:r>
          </w:p>
        </w:tc>
        <w:tc>
          <w:tcPr>
            <w:tcW w:w="2904" w:type="dxa"/>
          </w:tcPr>
          <w:p w14:paraId="0A7424A6" w14:textId="72E7417C" w:rsidR="00B25BD7" w:rsidRPr="00A27B33" w:rsidRDefault="00B25BD7" w:rsidP="00335A5A">
            <w:pPr>
              <w:rPr>
                <w:color w:val="4472C4" w:themeColor="accent1"/>
              </w:rPr>
            </w:pPr>
            <w:r>
              <w:rPr>
                <w:color w:val="4472C4" w:themeColor="accent1"/>
              </w:rPr>
              <w:t>MONEY</w:t>
            </w:r>
          </w:p>
        </w:tc>
      </w:tr>
      <w:tr w:rsidR="00B25BD7" w14:paraId="6FFA56CB" w14:textId="77777777" w:rsidTr="00B25BD7">
        <w:trPr>
          <w:trHeight w:val="152"/>
        </w:trPr>
        <w:tc>
          <w:tcPr>
            <w:tcW w:w="2902" w:type="dxa"/>
            <w:vMerge/>
          </w:tcPr>
          <w:p w14:paraId="59E086EA" w14:textId="77777777" w:rsidR="00B25BD7" w:rsidRPr="00A27B33" w:rsidRDefault="00B25BD7" w:rsidP="00335A5A">
            <w:pPr>
              <w:pStyle w:val="a2"/>
              <w:rPr>
                <w:color w:val="000000" w:themeColor="text1"/>
              </w:rPr>
            </w:pPr>
          </w:p>
        </w:tc>
        <w:tc>
          <w:tcPr>
            <w:tcW w:w="2904" w:type="dxa"/>
          </w:tcPr>
          <w:p w14:paraId="15A4AFC7" w14:textId="136F8EA0" w:rsidR="00B25BD7" w:rsidRPr="00B25BD7" w:rsidRDefault="00B25BD7" w:rsidP="00B25BD7">
            <w:r w:rsidRPr="00B25BD7">
              <w:t>Ship_Item_ID</w:t>
            </w:r>
          </w:p>
        </w:tc>
        <w:tc>
          <w:tcPr>
            <w:tcW w:w="2904" w:type="dxa"/>
          </w:tcPr>
          <w:p w14:paraId="69F826EE" w14:textId="2CEBB0E4" w:rsidR="00B25BD7" w:rsidRPr="00A27B33" w:rsidRDefault="00B25BD7" w:rsidP="00335A5A">
            <w:pPr>
              <w:rPr>
                <w:color w:val="4472C4" w:themeColor="accent1"/>
              </w:rPr>
            </w:pPr>
            <w:r>
              <w:rPr>
                <w:color w:val="4472C4" w:themeColor="accent1"/>
              </w:rPr>
              <w:t>INTEGER</w:t>
            </w:r>
          </w:p>
        </w:tc>
      </w:tr>
    </w:tbl>
    <w:p w14:paraId="19F1E087" w14:textId="77777777" w:rsidR="009C4486" w:rsidRPr="009C4486" w:rsidRDefault="009C4486" w:rsidP="009C4486">
      <w:pPr>
        <w:rPr>
          <w:b/>
          <w:sz w:val="28"/>
        </w:rPr>
      </w:pPr>
    </w:p>
    <w:p w14:paraId="1271E2A5" w14:textId="7B5C2B31" w:rsidR="009C4486" w:rsidRPr="009C4486" w:rsidRDefault="009C4486" w:rsidP="009C4486">
      <w:pPr>
        <w:rPr>
          <w:b/>
          <w:sz w:val="28"/>
        </w:rPr>
      </w:pPr>
      <w:r w:rsidRPr="009C4486">
        <w:rPr>
          <w:b/>
          <w:sz w:val="28"/>
        </w:rPr>
        <w:t>Table: Payment_Method</w:t>
      </w:r>
    </w:p>
    <w:p w14:paraId="36108206" w14:textId="77777777" w:rsidR="009C4486" w:rsidRPr="009C4486" w:rsidRDefault="009C4486" w:rsidP="009C4486">
      <w:pPr>
        <w:rPr>
          <w:sz w:val="28"/>
        </w:rPr>
      </w:pPr>
      <w:r w:rsidRPr="009C4486">
        <w:rPr>
          <w:sz w:val="28"/>
        </w:rPr>
        <w:t>The Payment_Method table represents various payment methods that can be used for transactions in the system. It provides descriptions and identifiers for different payment options available to users during auctions or transactions.</w:t>
      </w:r>
    </w:p>
    <w:p w14:paraId="18969F31" w14:textId="72265D36" w:rsidR="00B25BD7" w:rsidRDefault="00B25BD7" w:rsidP="00B25BD7">
      <w:pPr>
        <w:pStyle w:val="a2"/>
      </w:pPr>
    </w:p>
    <w:p w14:paraId="44D2E05F" w14:textId="515D945E" w:rsidR="00B25BD7" w:rsidRDefault="00B25BD7" w:rsidP="00B25BD7">
      <w:pPr>
        <w:pStyle w:val="a2"/>
      </w:pPr>
    </w:p>
    <w:tbl>
      <w:tblPr>
        <w:tblStyle w:val="af7"/>
        <w:tblW w:w="0" w:type="auto"/>
        <w:tblLook w:val="04A0" w:firstRow="1" w:lastRow="0" w:firstColumn="1" w:lastColumn="0" w:noHBand="0" w:noVBand="1"/>
      </w:tblPr>
      <w:tblGrid>
        <w:gridCol w:w="2902"/>
        <w:gridCol w:w="2904"/>
        <w:gridCol w:w="2904"/>
      </w:tblGrid>
      <w:tr w:rsidR="00B25BD7" w14:paraId="0A4DECED" w14:textId="77777777" w:rsidTr="00335A5A">
        <w:trPr>
          <w:trHeight w:val="354"/>
        </w:trPr>
        <w:tc>
          <w:tcPr>
            <w:tcW w:w="2902" w:type="dxa"/>
            <w:shd w:val="clear" w:color="auto" w:fill="B4C6E7" w:themeFill="accent1" w:themeFillTint="66"/>
            <w:vAlign w:val="center"/>
          </w:tcPr>
          <w:p w14:paraId="5E40C657" w14:textId="77777777" w:rsidR="00B25BD7" w:rsidRDefault="00B25BD7" w:rsidP="00335A5A">
            <w:pPr>
              <w:pStyle w:val="a2"/>
              <w:jc w:val="center"/>
            </w:pPr>
            <w:r>
              <w:t>Table Name</w:t>
            </w:r>
          </w:p>
        </w:tc>
        <w:tc>
          <w:tcPr>
            <w:tcW w:w="2904" w:type="dxa"/>
            <w:shd w:val="clear" w:color="auto" w:fill="B4C6E7" w:themeFill="accent1" w:themeFillTint="66"/>
            <w:vAlign w:val="center"/>
          </w:tcPr>
          <w:p w14:paraId="7605F003" w14:textId="77777777" w:rsidR="00B25BD7" w:rsidRDefault="00B25BD7" w:rsidP="00335A5A">
            <w:pPr>
              <w:pStyle w:val="a2"/>
              <w:jc w:val="center"/>
            </w:pPr>
            <w:r>
              <w:t>Field Name</w:t>
            </w:r>
          </w:p>
        </w:tc>
        <w:tc>
          <w:tcPr>
            <w:tcW w:w="2904" w:type="dxa"/>
            <w:shd w:val="clear" w:color="auto" w:fill="B4C6E7" w:themeFill="accent1" w:themeFillTint="66"/>
            <w:vAlign w:val="center"/>
          </w:tcPr>
          <w:p w14:paraId="5CD59F52" w14:textId="77777777" w:rsidR="00B25BD7" w:rsidRDefault="00B25BD7" w:rsidP="00335A5A">
            <w:pPr>
              <w:pStyle w:val="a2"/>
              <w:jc w:val="center"/>
            </w:pPr>
            <w:r>
              <w:t>Data type</w:t>
            </w:r>
          </w:p>
        </w:tc>
      </w:tr>
      <w:tr w:rsidR="00B25BD7" w14:paraId="4B1F0A22" w14:textId="77777777" w:rsidTr="00335A5A">
        <w:trPr>
          <w:trHeight w:val="379"/>
        </w:trPr>
        <w:tc>
          <w:tcPr>
            <w:tcW w:w="2902" w:type="dxa"/>
            <w:vMerge w:val="restart"/>
          </w:tcPr>
          <w:p w14:paraId="6A86F54B" w14:textId="5FA71E6B" w:rsidR="00B25BD7" w:rsidRPr="00B25BD7" w:rsidRDefault="00B25BD7" w:rsidP="00B25BD7">
            <w:pPr>
              <w:rPr>
                <w:b/>
              </w:rPr>
            </w:pPr>
            <w:r w:rsidRPr="00B25BD7">
              <w:rPr>
                <w:b/>
                <w:sz w:val="32"/>
              </w:rPr>
              <w:t>Payment_Method</w:t>
            </w:r>
          </w:p>
        </w:tc>
        <w:tc>
          <w:tcPr>
            <w:tcW w:w="2904" w:type="dxa"/>
          </w:tcPr>
          <w:p w14:paraId="567D3D19" w14:textId="2F7434BD" w:rsidR="00B25BD7" w:rsidRPr="001271E1" w:rsidRDefault="001271E1" w:rsidP="001271E1">
            <w:r w:rsidRPr="001271E1">
              <w:t>Pay_Method_Code</w:t>
            </w:r>
          </w:p>
        </w:tc>
        <w:tc>
          <w:tcPr>
            <w:tcW w:w="2904" w:type="dxa"/>
          </w:tcPr>
          <w:p w14:paraId="1D9DD5C8" w14:textId="77777777" w:rsidR="00B25BD7" w:rsidRPr="00A27B33" w:rsidRDefault="00B25BD7" w:rsidP="00335A5A">
            <w:pPr>
              <w:rPr>
                <w:color w:val="4472C4" w:themeColor="accent1"/>
              </w:rPr>
            </w:pPr>
            <w:r w:rsidRPr="00A27B33">
              <w:rPr>
                <w:color w:val="4472C4" w:themeColor="accent1"/>
              </w:rPr>
              <w:t>INTEGER [PK]</w:t>
            </w:r>
          </w:p>
        </w:tc>
      </w:tr>
      <w:tr w:rsidR="00B25BD7" w14:paraId="4F151A3C" w14:textId="77777777" w:rsidTr="00335A5A">
        <w:trPr>
          <w:trHeight w:val="379"/>
        </w:trPr>
        <w:tc>
          <w:tcPr>
            <w:tcW w:w="2902" w:type="dxa"/>
            <w:vMerge/>
          </w:tcPr>
          <w:p w14:paraId="00D4A833" w14:textId="77777777" w:rsidR="00B25BD7" w:rsidRPr="00A27B33" w:rsidRDefault="00B25BD7" w:rsidP="00335A5A">
            <w:pPr>
              <w:pStyle w:val="a2"/>
              <w:rPr>
                <w:color w:val="000000" w:themeColor="text1"/>
              </w:rPr>
            </w:pPr>
          </w:p>
        </w:tc>
        <w:tc>
          <w:tcPr>
            <w:tcW w:w="2904" w:type="dxa"/>
          </w:tcPr>
          <w:p w14:paraId="79456AF0" w14:textId="15CFC8DA" w:rsidR="00B25BD7" w:rsidRPr="001271E1" w:rsidRDefault="001271E1" w:rsidP="001271E1">
            <w:r w:rsidRPr="001271E1">
              <w:t>Pay_Method_Description</w:t>
            </w:r>
          </w:p>
        </w:tc>
        <w:tc>
          <w:tcPr>
            <w:tcW w:w="2904" w:type="dxa"/>
          </w:tcPr>
          <w:p w14:paraId="77248527" w14:textId="6E2FDA78" w:rsidR="00B25BD7" w:rsidRPr="00A27B33" w:rsidRDefault="001271E1" w:rsidP="00335A5A">
            <w:pPr>
              <w:rPr>
                <w:color w:val="4472C4" w:themeColor="accent1"/>
              </w:rPr>
            </w:pPr>
            <w:r>
              <w:rPr>
                <w:color w:val="4472C4" w:themeColor="accent1"/>
              </w:rPr>
              <w:t>VARCHAR(200)</w:t>
            </w:r>
          </w:p>
        </w:tc>
      </w:tr>
      <w:tr w:rsidR="001271E1" w14:paraId="4002ADEC" w14:textId="77777777" w:rsidTr="001271E1">
        <w:trPr>
          <w:trHeight w:val="305"/>
        </w:trPr>
        <w:tc>
          <w:tcPr>
            <w:tcW w:w="2902" w:type="dxa"/>
            <w:vMerge/>
          </w:tcPr>
          <w:p w14:paraId="779C4D61" w14:textId="77777777" w:rsidR="001271E1" w:rsidRPr="00A27B33" w:rsidRDefault="001271E1" w:rsidP="00335A5A">
            <w:pPr>
              <w:pStyle w:val="a2"/>
              <w:rPr>
                <w:color w:val="000000" w:themeColor="text1"/>
              </w:rPr>
            </w:pPr>
          </w:p>
        </w:tc>
        <w:tc>
          <w:tcPr>
            <w:tcW w:w="2904" w:type="dxa"/>
          </w:tcPr>
          <w:p w14:paraId="42517D6C" w14:textId="68F756ED" w:rsidR="001271E1" w:rsidRPr="001271E1" w:rsidRDefault="001271E1" w:rsidP="001271E1">
            <w:r w:rsidRPr="001271E1">
              <w:t>Auc_ID</w:t>
            </w:r>
          </w:p>
        </w:tc>
        <w:tc>
          <w:tcPr>
            <w:tcW w:w="2904" w:type="dxa"/>
          </w:tcPr>
          <w:p w14:paraId="4B456363" w14:textId="365B5C4B" w:rsidR="001271E1" w:rsidRPr="00A27B33" w:rsidRDefault="001271E1" w:rsidP="00335A5A">
            <w:pPr>
              <w:rPr>
                <w:color w:val="4472C4" w:themeColor="accent1"/>
              </w:rPr>
            </w:pPr>
            <w:r>
              <w:rPr>
                <w:color w:val="4472C4" w:themeColor="accent1"/>
              </w:rPr>
              <w:t>INTEGER</w:t>
            </w:r>
          </w:p>
        </w:tc>
      </w:tr>
    </w:tbl>
    <w:p w14:paraId="608CFFB8" w14:textId="77777777" w:rsidR="009C4486" w:rsidRDefault="009C4486" w:rsidP="009C4486">
      <w:pPr>
        <w:rPr>
          <w:b/>
          <w:sz w:val="28"/>
        </w:rPr>
      </w:pPr>
    </w:p>
    <w:p w14:paraId="20C704DA" w14:textId="1A238AB5" w:rsidR="009C4486" w:rsidRPr="009C4486" w:rsidRDefault="009C4486" w:rsidP="009C4486">
      <w:pPr>
        <w:rPr>
          <w:b/>
          <w:sz w:val="28"/>
        </w:rPr>
      </w:pPr>
      <w:r w:rsidRPr="009C4486">
        <w:rPr>
          <w:b/>
          <w:sz w:val="28"/>
        </w:rPr>
        <w:t>Table: Lot</w:t>
      </w:r>
    </w:p>
    <w:p w14:paraId="0E11DCB7" w14:textId="77777777" w:rsidR="009C4486" w:rsidRPr="009C4486" w:rsidRDefault="009C4486" w:rsidP="009C4486">
      <w:pPr>
        <w:rPr>
          <w:sz w:val="28"/>
        </w:rPr>
      </w:pPr>
      <w:r w:rsidRPr="009C4486">
        <w:rPr>
          <w:sz w:val="28"/>
        </w:rPr>
        <w:t xml:space="preserve">The Lot table represents distinct groups of items or products that are auctioned as a single unit. Each lot is assigned a unique identifier and includes relevant </w:t>
      </w:r>
      <w:r w:rsidRPr="009C4486">
        <w:rPr>
          <w:sz w:val="28"/>
        </w:rPr>
        <w:lastRenderedPageBreak/>
        <w:t>information such as lot number, description, and the associated auction.</w:t>
      </w:r>
    </w:p>
    <w:p w14:paraId="613753FA" w14:textId="77777777" w:rsidR="009C4486" w:rsidRDefault="009C4486" w:rsidP="00B25BD7">
      <w:pPr>
        <w:pStyle w:val="a2"/>
      </w:pPr>
    </w:p>
    <w:tbl>
      <w:tblPr>
        <w:tblStyle w:val="af7"/>
        <w:tblW w:w="0" w:type="auto"/>
        <w:tblLook w:val="04A0" w:firstRow="1" w:lastRow="0" w:firstColumn="1" w:lastColumn="0" w:noHBand="0" w:noVBand="1"/>
      </w:tblPr>
      <w:tblGrid>
        <w:gridCol w:w="2902"/>
        <w:gridCol w:w="2904"/>
        <w:gridCol w:w="2904"/>
      </w:tblGrid>
      <w:tr w:rsidR="001271E1" w14:paraId="7B912CC8" w14:textId="77777777" w:rsidTr="00335A5A">
        <w:trPr>
          <w:trHeight w:val="354"/>
        </w:trPr>
        <w:tc>
          <w:tcPr>
            <w:tcW w:w="2902" w:type="dxa"/>
            <w:shd w:val="clear" w:color="auto" w:fill="B4C6E7" w:themeFill="accent1" w:themeFillTint="66"/>
            <w:vAlign w:val="center"/>
          </w:tcPr>
          <w:p w14:paraId="0725E953" w14:textId="77777777" w:rsidR="001271E1" w:rsidRDefault="001271E1" w:rsidP="00335A5A">
            <w:pPr>
              <w:pStyle w:val="a2"/>
              <w:jc w:val="center"/>
            </w:pPr>
            <w:r>
              <w:t>Table Name</w:t>
            </w:r>
          </w:p>
        </w:tc>
        <w:tc>
          <w:tcPr>
            <w:tcW w:w="2904" w:type="dxa"/>
            <w:shd w:val="clear" w:color="auto" w:fill="B4C6E7" w:themeFill="accent1" w:themeFillTint="66"/>
            <w:vAlign w:val="center"/>
          </w:tcPr>
          <w:p w14:paraId="5474CB06" w14:textId="77777777" w:rsidR="001271E1" w:rsidRDefault="001271E1" w:rsidP="00335A5A">
            <w:pPr>
              <w:pStyle w:val="a2"/>
              <w:jc w:val="center"/>
            </w:pPr>
            <w:r>
              <w:t>Field Name</w:t>
            </w:r>
          </w:p>
        </w:tc>
        <w:tc>
          <w:tcPr>
            <w:tcW w:w="2904" w:type="dxa"/>
            <w:shd w:val="clear" w:color="auto" w:fill="B4C6E7" w:themeFill="accent1" w:themeFillTint="66"/>
            <w:vAlign w:val="center"/>
          </w:tcPr>
          <w:p w14:paraId="1F9D9606" w14:textId="77777777" w:rsidR="001271E1" w:rsidRDefault="001271E1" w:rsidP="00335A5A">
            <w:pPr>
              <w:pStyle w:val="a2"/>
              <w:jc w:val="center"/>
            </w:pPr>
            <w:r>
              <w:t>Data type</w:t>
            </w:r>
          </w:p>
        </w:tc>
      </w:tr>
      <w:tr w:rsidR="001271E1" w14:paraId="387A74E9" w14:textId="77777777" w:rsidTr="00335A5A">
        <w:trPr>
          <w:trHeight w:val="379"/>
        </w:trPr>
        <w:tc>
          <w:tcPr>
            <w:tcW w:w="2902" w:type="dxa"/>
            <w:vMerge w:val="restart"/>
          </w:tcPr>
          <w:p w14:paraId="0B6FF53D" w14:textId="1D221822" w:rsidR="001271E1" w:rsidRPr="00A27B33" w:rsidRDefault="001271E1" w:rsidP="00335A5A">
            <w:pPr>
              <w:pStyle w:val="a2"/>
              <w:rPr>
                <w:b/>
                <w:color w:val="000000" w:themeColor="text1"/>
              </w:rPr>
            </w:pPr>
            <w:r>
              <w:rPr>
                <w:rFonts w:ascii="Consolas" w:hAnsi="Consolas"/>
                <w:b/>
                <w:color w:val="000000" w:themeColor="text1"/>
                <w:sz w:val="32"/>
                <w:szCs w:val="21"/>
              </w:rPr>
              <w:t>Lot</w:t>
            </w:r>
          </w:p>
        </w:tc>
        <w:tc>
          <w:tcPr>
            <w:tcW w:w="2904" w:type="dxa"/>
          </w:tcPr>
          <w:p w14:paraId="611FCCF2" w14:textId="5FCA18F8" w:rsidR="001271E1" w:rsidRPr="001271E1" w:rsidRDefault="001271E1" w:rsidP="001271E1">
            <w:r w:rsidRPr="001271E1">
              <w:t>Lot_ID</w:t>
            </w:r>
          </w:p>
        </w:tc>
        <w:tc>
          <w:tcPr>
            <w:tcW w:w="2904" w:type="dxa"/>
          </w:tcPr>
          <w:p w14:paraId="1C064B10" w14:textId="77777777" w:rsidR="001271E1" w:rsidRPr="00A27B33" w:rsidRDefault="001271E1" w:rsidP="00335A5A">
            <w:pPr>
              <w:rPr>
                <w:color w:val="4472C4" w:themeColor="accent1"/>
              </w:rPr>
            </w:pPr>
            <w:r w:rsidRPr="00A27B33">
              <w:rPr>
                <w:color w:val="4472C4" w:themeColor="accent1"/>
              </w:rPr>
              <w:t>INTEGER [PK]</w:t>
            </w:r>
          </w:p>
        </w:tc>
      </w:tr>
      <w:tr w:rsidR="001271E1" w14:paraId="77FD8811" w14:textId="77777777" w:rsidTr="00335A5A">
        <w:trPr>
          <w:trHeight w:val="379"/>
        </w:trPr>
        <w:tc>
          <w:tcPr>
            <w:tcW w:w="2902" w:type="dxa"/>
            <w:vMerge/>
          </w:tcPr>
          <w:p w14:paraId="4CE3EF27" w14:textId="77777777" w:rsidR="001271E1" w:rsidRPr="00A27B33" w:rsidRDefault="001271E1" w:rsidP="00335A5A">
            <w:pPr>
              <w:pStyle w:val="a2"/>
              <w:rPr>
                <w:color w:val="000000" w:themeColor="text1"/>
              </w:rPr>
            </w:pPr>
          </w:p>
        </w:tc>
        <w:tc>
          <w:tcPr>
            <w:tcW w:w="2904" w:type="dxa"/>
          </w:tcPr>
          <w:p w14:paraId="5F5A8335" w14:textId="68D62CD3" w:rsidR="001271E1" w:rsidRPr="001271E1" w:rsidRDefault="001271E1" w:rsidP="001271E1">
            <w:r w:rsidRPr="001271E1">
              <w:t>Lot_Number</w:t>
            </w:r>
          </w:p>
        </w:tc>
        <w:tc>
          <w:tcPr>
            <w:tcW w:w="2904" w:type="dxa"/>
          </w:tcPr>
          <w:p w14:paraId="2E687281" w14:textId="1B529B9F" w:rsidR="001271E1" w:rsidRPr="00A27B33" w:rsidRDefault="001271E1" w:rsidP="00335A5A">
            <w:pPr>
              <w:rPr>
                <w:color w:val="4472C4" w:themeColor="accent1"/>
              </w:rPr>
            </w:pPr>
            <w:r>
              <w:rPr>
                <w:color w:val="4472C4" w:themeColor="accent1"/>
              </w:rPr>
              <w:t>INTEGER</w:t>
            </w:r>
          </w:p>
        </w:tc>
      </w:tr>
      <w:tr w:rsidR="001271E1" w14:paraId="2FD3A1BC" w14:textId="77777777" w:rsidTr="00335A5A">
        <w:trPr>
          <w:trHeight w:val="379"/>
        </w:trPr>
        <w:tc>
          <w:tcPr>
            <w:tcW w:w="2902" w:type="dxa"/>
            <w:vMerge/>
          </w:tcPr>
          <w:p w14:paraId="5459DFC6" w14:textId="77777777" w:rsidR="001271E1" w:rsidRPr="00A27B33" w:rsidRDefault="001271E1" w:rsidP="00335A5A">
            <w:pPr>
              <w:pStyle w:val="a2"/>
              <w:rPr>
                <w:color w:val="000000" w:themeColor="text1"/>
              </w:rPr>
            </w:pPr>
          </w:p>
        </w:tc>
        <w:tc>
          <w:tcPr>
            <w:tcW w:w="2904" w:type="dxa"/>
          </w:tcPr>
          <w:p w14:paraId="16EA827A" w14:textId="0218863E" w:rsidR="001271E1" w:rsidRPr="001271E1" w:rsidRDefault="001271E1" w:rsidP="001271E1">
            <w:r w:rsidRPr="001271E1">
              <w:t>Lot_Description</w:t>
            </w:r>
          </w:p>
        </w:tc>
        <w:tc>
          <w:tcPr>
            <w:tcW w:w="2904" w:type="dxa"/>
          </w:tcPr>
          <w:p w14:paraId="3D9C4A1A" w14:textId="5DE9DBDC" w:rsidR="001271E1" w:rsidRPr="00A27B33" w:rsidRDefault="001271E1" w:rsidP="00335A5A">
            <w:pPr>
              <w:rPr>
                <w:color w:val="4472C4" w:themeColor="accent1"/>
              </w:rPr>
            </w:pPr>
            <w:r>
              <w:rPr>
                <w:color w:val="4472C4" w:themeColor="accent1"/>
              </w:rPr>
              <w:t>TEXT</w:t>
            </w:r>
          </w:p>
        </w:tc>
      </w:tr>
      <w:tr w:rsidR="001271E1" w14:paraId="1F6466A9" w14:textId="77777777" w:rsidTr="001271E1">
        <w:trPr>
          <w:trHeight w:val="341"/>
        </w:trPr>
        <w:tc>
          <w:tcPr>
            <w:tcW w:w="2902" w:type="dxa"/>
            <w:vMerge/>
          </w:tcPr>
          <w:p w14:paraId="64F07E6A" w14:textId="77777777" w:rsidR="001271E1" w:rsidRPr="00A27B33" w:rsidRDefault="001271E1" w:rsidP="00335A5A">
            <w:pPr>
              <w:pStyle w:val="a2"/>
              <w:rPr>
                <w:color w:val="000000" w:themeColor="text1"/>
              </w:rPr>
            </w:pPr>
          </w:p>
        </w:tc>
        <w:tc>
          <w:tcPr>
            <w:tcW w:w="2904" w:type="dxa"/>
          </w:tcPr>
          <w:p w14:paraId="792E8F88" w14:textId="4C9D129C" w:rsidR="001271E1" w:rsidRPr="001271E1" w:rsidRDefault="001271E1" w:rsidP="001271E1">
            <w:r w:rsidRPr="001271E1">
              <w:t>Auction_ID</w:t>
            </w:r>
          </w:p>
        </w:tc>
        <w:tc>
          <w:tcPr>
            <w:tcW w:w="2904" w:type="dxa"/>
          </w:tcPr>
          <w:p w14:paraId="0A454B3F" w14:textId="5F39B870" w:rsidR="001271E1" w:rsidRPr="00A27B33" w:rsidRDefault="001271E1" w:rsidP="00335A5A">
            <w:pPr>
              <w:rPr>
                <w:color w:val="4472C4" w:themeColor="accent1"/>
              </w:rPr>
            </w:pPr>
            <w:r>
              <w:rPr>
                <w:color w:val="4472C4" w:themeColor="accent1"/>
              </w:rPr>
              <w:t>INTEGER</w:t>
            </w:r>
          </w:p>
        </w:tc>
      </w:tr>
    </w:tbl>
    <w:p w14:paraId="491BAA7A" w14:textId="77777777" w:rsidR="009C4486" w:rsidRDefault="009C4486" w:rsidP="009C4486">
      <w:pPr>
        <w:rPr>
          <w:b/>
          <w:sz w:val="28"/>
        </w:rPr>
      </w:pPr>
    </w:p>
    <w:p w14:paraId="5DDC334D" w14:textId="14EC523D" w:rsidR="009C4486" w:rsidRPr="009C4486" w:rsidRDefault="009C4486" w:rsidP="009C4486">
      <w:pPr>
        <w:rPr>
          <w:b/>
          <w:sz w:val="28"/>
        </w:rPr>
      </w:pPr>
      <w:r w:rsidRPr="009C4486">
        <w:rPr>
          <w:b/>
          <w:sz w:val="28"/>
        </w:rPr>
        <w:t>Table: LotProduct</w:t>
      </w:r>
    </w:p>
    <w:p w14:paraId="63A90509" w14:textId="77777777" w:rsidR="009C4486" w:rsidRPr="009C4486" w:rsidRDefault="009C4486" w:rsidP="009C4486">
      <w:pPr>
        <w:rPr>
          <w:sz w:val="28"/>
        </w:rPr>
      </w:pPr>
      <w:r w:rsidRPr="009C4486">
        <w:rPr>
          <w:sz w:val="28"/>
        </w:rPr>
        <w:t>The LotProduct table represents the relationship between lots and products in a database. It serves to associate specific products with certain lots. This relationship is crucial for managing and tracking inventory within a system.</w:t>
      </w:r>
    </w:p>
    <w:p w14:paraId="5EC2AAE8" w14:textId="77777777" w:rsidR="001271E1" w:rsidRDefault="001271E1" w:rsidP="006F645E">
      <w:pPr>
        <w:pStyle w:val="a2"/>
      </w:pPr>
    </w:p>
    <w:tbl>
      <w:tblPr>
        <w:tblStyle w:val="af7"/>
        <w:tblW w:w="0" w:type="auto"/>
        <w:tblLook w:val="04A0" w:firstRow="1" w:lastRow="0" w:firstColumn="1" w:lastColumn="0" w:noHBand="0" w:noVBand="1"/>
      </w:tblPr>
      <w:tblGrid>
        <w:gridCol w:w="2902"/>
        <w:gridCol w:w="2904"/>
        <w:gridCol w:w="2904"/>
      </w:tblGrid>
      <w:tr w:rsidR="001271E1" w14:paraId="00FBEA8F" w14:textId="77777777" w:rsidTr="00335A5A">
        <w:trPr>
          <w:trHeight w:val="354"/>
        </w:trPr>
        <w:tc>
          <w:tcPr>
            <w:tcW w:w="2902" w:type="dxa"/>
            <w:shd w:val="clear" w:color="auto" w:fill="B4C6E7" w:themeFill="accent1" w:themeFillTint="66"/>
            <w:vAlign w:val="center"/>
          </w:tcPr>
          <w:p w14:paraId="25389E74" w14:textId="77777777" w:rsidR="001271E1" w:rsidRDefault="001271E1" w:rsidP="00335A5A">
            <w:pPr>
              <w:pStyle w:val="a2"/>
              <w:jc w:val="center"/>
            </w:pPr>
            <w:r>
              <w:t>Table Name</w:t>
            </w:r>
          </w:p>
        </w:tc>
        <w:tc>
          <w:tcPr>
            <w:tcW w:w="2904" w:type="dxa"/>
            <w:shd w:val="clear" w:color="auto" w:fill="B4C6E7" w:themeFill="accent1" w:themeFillTint="66"/>
            <w:vAlign w:val="center"/>
          </w:tcPr>
          <w:p w14:paraId="08239AB7" w14:textId="77777777" w:rsidR="001271E1" w:rsidRDefault="001271E1" w:rsidP="00335A5A">
            <w:pPr>
              <w:pStyle w:val="a2"/>
              <w:jc w:val="center"/>
            </w:pPr>
            <w:r>
              <w:t>Field Name</w:t>
            </w:r>
          </w:p>
        </w:tc>
        <w:tc>
          <w:tcPr>
            <w:tcW w:w="2904" w:type="dxa"/>
            <w:shd w:val="clear" w:color="auto" w:fill="B4C6E7" w:themeFill="accent1" w:themeFillTint="66"/>
            <w:vAlign w:val="center"/>
          </w:tcPr>
          <w:p w14:paraId="58F31866" w14:textId="77777777" w:rsidR="001271E1" w:rsidRDefault="001271E1" w:rsidP="00335A5A">
            <w:pPr>
              <w:pStyle w:val="a2"/>
              <w:jc w:val="center"/>
            </w:pPr>
            <w:r>
              <w:t>Data type</w:t>
            </w:r>
          </w:p>
        </w:tc>
      </w:tr>
      <w:tr w:rsidR="001271E1" w14:paraId="752BC6FC" w14:textId="77777777" w:rsidTr="00335A5A">
        <w:trPr>
          <w:trHeight w:val="379"/>
        </w:trPr>
        <w:tc>
          <w:tcPr>
            <w:tcW w:w="2902" w:type="dxa"/>
            <w:vMerge w:val="restart"/>
          </w:tcPr>
          <w:p w14:paraId="5B6219D5" w14:textId="492968FF" w:rsidR="001271E1" w:rsidRPr="00A27B33" w:rsidRDefault="001271E1" w:rsidP="00335A5A">
            <w:pPr>
              <w:pStyle w:val="a2"/>
              <w:rPr>
                <w:b/>
                <w:color w:val="000000" w:themeColor="text1"/>
              </w:rPr>
            </w:pPr>
            <w:r>
              <w:rPr>
                <w:rFonts w:ascii="Consolas" w:hAnsi="Consolas"/>
                <w:b/>
                <w:color w:val="000000" w:themeColor="text1"/>
                <w:sz w:val="32"/>
                <w:szCs w:val="21"/>
              </w:rPr>
              <w:t>LotProduct</w:t>
            </w:r>
          </w:p>
        </w:tc>
        <w:tc>
          <w:tcPr>
            <w:tcW w:w="2904" w:type="dxa"/>
          </w:tcPr>
          <w:p w14:paraId="5D85EED3" w14:textId="50D097D1" w:rsidR="001271E1" w:rsidRPr="001271E1" w:rsidRDefault="001271E1" w:rsidP="001271E1">
            <w:r w:rsidRPr="001271E1">
              <w:t>LotProduct_ID</w:t>
            </w:r>
          </w:p>
        </w:tc>
        <w:tc>
          <w:tcPr>
            <w:tcW w:w="2904" w:type="dxa"/>
          </w:tcPr>
          <w:p w14:paraId="7627EFE9" w14:textId="77777777" w:rsidR="001271E1" w:rsidRPr="00A27B33" w:rsidRDefault="001271E1" w:rsidP="00335A5A">
            <w:pPr>
              <w:rPr>
                <w:color w:val="4472C4" w:themeColor="accent1"/>
              </w:rPr>
            </w:pPr>
            <w:r w:rsidRPr="00A27B33">
              <w:rPr>
                <w:color w:val="4472C4" w:themeColor="accent1"/>
              </w:rPr>
              <w:t>INTEGER [PK]</w:t>
            </w:r>
          </w:p>
        </w:tc>
      </w:tr>
      <w:tr w:rsidR="001271E1" w14:paraId="7C45F8F7" w14:textId="77777777" w:rsidTr="00335A5A">
        <w:trPr>
          <w:trHeight w:val="379"/>
        </w:trPr>
        <w:tc>
          <w:tcPr>
            <w:tcW w:w="2902" w:type="dxa"/>
            <w:vMerge/>
          </w:tcPr>
          <w:p w14:paraId="2B7DAFCD" w14:textId="77777777" w:rsidR="001271E1" w:rsidRPr="00A27B33" w:rsidRDefault="001271E1" w:rsidP="00335A5A">
            <w:pPr>
              <w:pStyle w:val="a2"/>
              <w:rPr>
                <w:color w:val="000000" w:themeColor="text1"/>
              </w:rPr>
            </w:pPr>
          </w:p>
        </w:tc>
        <w:tc>
          <w:tcPr>
            <w:tcW w:w="2904" w:type="dxa"/>
          </w:tcPr>
          <w:p w14:paraId="0FCE27DD" w14:textId="461715BC" w:rsidR="001271E1" w:rsidRPr="001271E1" w:rsidRDefault="001271E1" w:rsidP="001271E1">
            <w:r w:rsidRPr="001271E1">
              <w:t>Lot_ID</w:t>
            </w:r>
          </w:p>
        </w:tc>
        <w:tc>
          <w:tcPr>
            <w:tcW w:w="2904" w:type="dxa"/>
          </w:tcPr>
          <w:p w14:paraId="72DBFB56" w14:textId="77777777" w:rsidR="001271E1" w:rsidRPr="00A27B33" w:rsidRDefault="001271E1" w:rsidP="00335A5A">
            <w:pPr>
              <w:rPr>
                <w:color w:val="4472C4" w:themeColor="accent1"/>
              </w:rPr>
            </w:pPr>
            <w:r>
              <w:rPr>
                <w:color w:val="4472C4" w:themeColor="accent1"/>
              </w:rPr>
              <w:t>INTEGER</w:t>
            </w:r>
          </w:p>
        </w:tc>
      </w:tr>
      <w:tr w:rsidR="001271E1" w14:paraId="2229EC68" w14:textId="77777777" w:rsidTr="001271E1">
        <w:trPr>
          <w:trHeight w:val="395"/>
        </w:trPr>
        <w:tc>
          <w:tcPr>
            <w:tcW w:w="2902" w:type="dxa"/>
            <w:vMerge/>
          </w:tcPr>
          <w:p w14:paraId="236D1D22" w14:textId="77777777" w:rsidR="001271E1" w:rsidRPr="00A27B33" w:rsidRDefault="001271E1" w:rsidP="00335A5A">
            <w:pPr>
              <w:pStyle w:val="a2"/>
              <w:rPr>
                <w:color w:val="000000" w:themeColor="text1"/>
              </w:rPr>
            </w:pPr>
          </w:p>
        </w:tc>
        <w:tc>
          <w:tcPr>
            <w:tcW w:w="2904" w:type="dxa"/>
          </w:tcPr>
          <w:p w14:paraId="2C036F81" w14:textId="3B248987" w:rsidR="001271E1" w:rsidRPr="001271E1" w:rsidRDefault="001271E1" w:rsidP="001271E1">
            <w:r w:rsidRPr="001271E1">
              <w:t>Product_ID</w:t>
            </w:r>
          </w:p>
        </w:tc>
        <w:tc>
          <w:tcPr>
            <w:tcW w:w="2904" w:type="dxa"/>
          </w:tcPr>
          <w:p w14:paraId="1AD96CA6" w14:textId="342DD049" w:rsidR="001271E1" w:rsidRPr="00A27B33" w:rsidRDefault="001271E1" w:rsidP="00335A5A">
            <w:pPr>
              <w:rPr>
                <w:color w:val="4472C4" w:themeColor="accent1"/>
              </w:rPr>
            </w:pPr>
            <w:r>
              <w:rPr>
                <w:color w:val="4472C4" w:themeColor="accent1"/>
              </w:rPr>
              <w:t>INTEGER</w:t>
            </w:r>
          </w:p>
        </w:tc>
      </w:tr>
    </w:tbl>
    <w:p w14:paraId="03DE656F" w14:textId="77777777" w:rsidR="00220384" w:rsidRDefault="00220384" w:rsidP="009C4486">
      <w:pPr>
        <w:rPr>
          <w:sz w:val="28"/>
        </w:rPr>
      </w:pPr>
    </w:p>
    <w:p w14:paraId="1C8B7E32" w14:textId="3E5FFFA0" w:rsidR="00BE17E0" w:rsidRPr="00220384" w:rsidRDefault="009C4486" w:rsidP="00220384">
      <w:pPr>
        <w:shd w:val="clear" w:color="auto" w:fill="B4C6E7" w:themeFill="accent1" w:themeFillTint="66"/>
        <w:rPr>
          <w:color w:val="FF0000"/>
          <w:sz w:val="28"/>
        </w:rPr>
      </w:pPr>
      <w:r w:rsidRPr="00220384">
        <w:rPr>
          <w:color w:val="FF0000"/>
          <w:sz w:val="28"/>
        </w:rPr>
        <w:t xml:space="preserve">In the provided project structure, the </w:t>
      </w:r>
      <w:r w:rsidRPr="00220384">
        <w:rPr>
          <w:b/>
          <w:color w:val="FF0000"/>
          <w:sz w:val="28"/>
        </w:rPr>
        <w:t>many-to-many</w:t>
      </w:r>
      <w:r w:rsidRPr="00220384">
        <w:rPr>
          <w:color w:val="FF0000"/>
          <w:sz w:val="28"/>
        </w:rPr>
        <w:t xml:space="preserve"> relationship can be observed between the </w:t>
      </w:r>
      <w:r w:rsidRPr="00220384">
        <w:rPr>
          <w:i/>
          <w:color w:val="FF0000"/>
          <w:sz w:val="28"/>
        </w:rPr>
        <w:t>Lot table</w:t>
      </w:r>
      <w:r w:rsidRPr="00220384">
        <w:rPr>
          <w:color w:val="FF0000"/>
          <w:sz w:val="28"/>
        </w:rPr>
        <w:t xml:space="preserve"> and the </w:t>
      </w:r>
      <w:r w:rsidRPr="00220384">
        <w:rPr>
          <w:i/>
          <w:color w:val="FF0000"/>
          <w:sz w:val="28"/>
        </w:rPr>
        <w:t>Product table</w:t>
      </w:r>
      <w:r w:rsidRPr="00220384">
        <w:rPr>
          <w:color w:val="FF0000"/>
          <w:sz w:val="28"/>
        </w:rPr>
        <w:t xml:space="preserve"> through t</w:t>
      </w:r>
      <w:bookmarkStart w:id="30" w:name="_GoBack"/>
      <w:bookmarkEnd w:id="30"/>
      <w:r w:rsidRPr="00220384">
        <w:rPr>
          <w:color w:val="FF0000"/>
          <w:sz w:val="28"/>
        </w:rPr>
        <w:t xml:space="preserve">he </w:t>
      </w:r>
      <w:r w:rsidRPr="00220384">
        <w:rPr>
          <w:i/>
          <w:color w:val="FF0000"/>
          <w:sz w:val="28"/>
        </w:rPr>
        <w:t>LotProduct</w:t>
      </w:r>
      <w:r w:rsidRPr="00220384">
        <w:rPr>
          <w:color w:val="FF0000"/>
          <w:sz w:val="28"/>
        </w:rPr>
        <w:t xml:space="preserve"> table.</w:t>
      </w:r>
    </w:p>
    <w:sectPr w:rsidR="00BE17E0" w:rsidRPr="00220384" w:rsidSect="0076784B">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FB7AE8" w16cex:dateUtc="2023-05-02T16:04:00Z"/>
  <w16cex:commentExtensible w16cex:durableId="2C64DE91" w16cex:dateUtc="2023-05-03T15:10:00Z"/>
  <w16cex:commentExtensible w16cex:durableId="49302C88" w16cex:dateUtc="2023-05-03T15:17:00Z"/>
  <w16cex:commentExtensible w16cex:durableId="27FDFD51" w16cex:dateUtc="2023-05-04T13:45:00Z"/>
  <w16cex:commentExtensible w16cex:durableId="47A3CC81" w16cex:dateUtc="2023-05-05T07:34:10.093Z"/>
</w16cex:commentsExtensible>
</file>

<file path=word/commentsIds.xml><?xml version="1.0" encoding="utf-8"?>
<w16cid:commentsIds xmlns:mc="http://schemas.openxmlformats.org/markup-compatibility/2006" xmlns:w16cid="http://schemas.microsoft.com/office/word/2016/wordml/cid" mc:Ignorable="w16cid">
  <w16cid:commentId w16cid:paraId="118F02C6" w16cid:durableId="27FB7AE8"/>
  <w16cid:commentId w16cid:paraId="240AA2D5" w16cid:durableId="2C64DE91"/>
  <w16cid:commentId w16cid:paraId="2AF6E9FB" w16cid:durableId="49302C88"/>
  <w16cid:commentId w16cid:paraId="14F238BF" w16cid:durableId="27FDFD51"/>
  <w16cid:commentId w16cid:paraId="52F4DD38" w16cid:durableId="47A3CC8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56C358" w14:textId="77777777" w:rsidR="004F775B" w:rsidRDefault="004F775B" w:rsidP="00500742">
      <w:pPr>
        <w:spacing w:line="240" w:lineRule="auto"/>
      </w:pPr>
      <w:r>
        <w:separator/>
      </w:r>
    </w:p>
  </w:endnote>
  <w:endnote w:type="continuationSeparator" w:id="0">
    <w:p w14:paraId="27823818" w14:textId="77777777" w:rsidR="004F775B" w:rsidRDefault="004F775B" w:rsidP="00500742">
      <w:pPr>
        <w:spacing w:line="240" w:lineRule="auto"/>
      </w:pPr>
      <w:r>
        <w:continuationSeparator/>
      </w:r>
    </w:p>
  </w:endnote>
  <w:endnote w:type="continuationNotice" w:id="1">
    <w:p w14:paraId="51670414" w14:textId="77777777" w:rsidR="004F775B" w:rsidRDefault="004F775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71C10" w14:textId="702D67B6" w:rsidR="006B596A" w:rsidRPr="00851FAD" w:rsidRDefault="005D1735" w:rsidP="005B4AE6">
    <w:pPr>
      <w:framePr w:wrap="around" w:vAnchor="page" w:hAnchor="page" w:x="10910" w:y="15764"/>
      <w:widowControl/>
      <w:tabs>
        <w:tab w:val="center" w:pos="4320"/>
        <w:tab w:val="right" w:pos="8640"/>
      </w:tabs>
      <w:spacing w:line="240" w:lineRule="auto"/>
      <w:rPr>
        <w:rStyle w:val="ac"/>
        <w:rFonts w:eastAsia="MS Gothic"/>
        <w:sz w:val="18"/>
        <w:szCs w:val="18"/>
      </w:rPr>
    </w:pPr>
    <w:r w:rsidRPr="00851FAD">
      <w:rPr>
        <w:rStyle w:val="ac"/>
        <w:rFonts w:eastAsia="MS Gothic"/>
        <w:sz w:val="18"/>
        <w:szCs w:val="18"/>
      </w:rPr>
      <w:fldChar w:fldCharType="begin"/>
    </w:r>
    <w:r w:rsidRPr="00851FAD">
      <w:rPr>
        <w:rStyle w:val="ac"/>
        <w:rFonts w:eastAsia="MS Gothic"/>
        <w:sz w:val="18"/>
        <w:szCs w:val="18"/>
      </w:rPr>
      <w:instrText xml:space="preserve">PAGE  </w:instrText>
    </w:r>
    <w:r w:rsidRPr="00851FAD">
      <w:rPr>
        <w:rStyle w:val="ac"/>
        <w:rFonts w:eastAsia="MS Gothic"/>
        <w:sz w:val="18"/>
        <w:szCs w:val="18"/>
      </w:rPr>
      <w:fldChar w:fldCharType="separate"/>
    </w:r>
    <w:r w:rsidR="00DC4330">
      <w:rPr>
        <w:rStyle w:val="ac"/>
        <w:rFonts w:eastAsia="MS Gothic"/>
        <w:noProof/>
        <w:sz w:val="18"/>
        <w:szCs w:val="18"/>
      </w:rPr>
      <w:t>9</w:t>
    </w:r>
    <w:r w:rsidRPr="00851FAD">
      <w:rPr>
        <w:rStyle w:val="ac"/>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DF38F2" w:rsidRDefault="004F775B" w:rsidP="002A572B">
          <w:pPr>
            <w:pStyle w:val="a7"/>
          </w:pPr>
          <w:r>
            <w:fldChar w:fldCharType="begin"/>
          </w:r>
          <w:r>
            <w:instrText xml:space="preserve"> DOCPROPERTY  Classification  \* MERGEFORMAT </w:instrText>
          </w:r>
          <w:r>
            <w:fldChar w:fldCharType="separate"/>
          </w:r>
          <w:r w:rsidR="000370D4">
            <w:t>Confidential</w:t>
          </w:r>
          <w:r>
            <w:fldChar w:fldCharType="end"/>
          </w:r>
          <w:r w:rsidR="005D1735">
            <w:tab/>
          </w:r>
        </w:p>
      </w:tc>
    </w:tr>
  </w:tbl>
  <w:p w14:paraId="629B217E" w14:textId="77777777" w:rsidR="006B596A" w:rsidRPr="00205D53" w:rsidRDefault="005D1735" w:rsidP="007F4104">
    <w:pPr>
      <w:pStyle w:val="a7"/>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76784B" w:rsidRDefault="005D1735" w:rsidP="0076784B">
          <w:pPr>
            <w:pStyle w:val="a7"/>
            <w:rPr>
              <w:b/>
            </w:rPr>
          </w:pPr>
          <w:r>
            <w:rPr>
              <w:b/>
            </w:rPr>
            <w:t>Legal Notice:</w:t>
          </w:r>
        </w:p>
      </w:tc>
      <w:tc>
        <w:tcPr>
          <w:tcW w:w="7613" w:type="dxa"/>
          <w:vAlign w:val="center"/>
          <w:hideMark/>
        </w:tcPr>
        <w:p w14:paraId="36AA4F7F" w14:textId="77777777" w:rsidR="0076784B" w:rsidRDefault="005D1735" w:rsidP="0076784B">
          <w:pPr>
            <w:pStyle w:val="a7"/>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76784B" w:rsidRDefault="004F775B" w:rsidP="0076784B">
          <w:pPr>
            <w:pStyle w:val="a7"/>
          </w:pPr>
          <w:r>
            <w:fldChar w:fldCharType="begin"/>
          </w:r>
          <w:r>
            <w:instrText xml:space="preserve"> DOCPROPERTY  Classification  \* MERGEFORMAT </w:instrText>
          </w:r>
          <w:r>
            <w:fldChar w:fldCharType="separate"/>
          </w:r>
          <w:r w:rsidR="000370D4">
            <w:t>Confidential</w:t>
          </w:r>
          <w:r>
            <w:fldChar w:fldCharType="end"/>
          </w:r>
        </w:p>
      </w:tc>
    </w:tr>
  </w:tbl>
  <w:p w14:paraId="56E23E29" w14:textId="77777777" w:rsidR="0076784B" w:rsidRDefault="005D1735" w:rsidP="002A572B">
    <w:pPr>
      <w:pStyle w:val="a7"/>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B5857C" w14:textId="77777777" w:rsidR="004F775B" w:rsidRDefault="004F775B" w:rsidP="00500742">
      <w:pPr>
        <w:spacing w:line="240" w:lineRule="auto"/>
      </w:pPr>
      <w:r>
        <w:separator/>
      </w:r>
    </w:p>
  </w:footnote>
  <w:footnote w:type="continuationSeparator" w:id="0">
    <w:p w14:paraId="6123617C" w14:textId="77777777" w:rsidR="004F775B" w:rsidRDefault="004F775B" w:rsidP="00500742">
      <w:pPr>
        <w:spacing w:line="240" w:lineRule="auto"/>
      </w:pPr>
      <w:r>
        <w:continuationSeparator/>
      </w:r>
    </w:p>
  </w:footnote>
  <w:footnote w:type="continuationNotice" w:id="1">
    <w:p w14:paraId="653793C5" w14:textId="77777777" w:rsidR="004F775B" w:rsidRDefault="004F775B">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2A572B" w:rsidRDefault="007C4361" w:rsidP="002A572B">
          <w:pPr>
            <w:pStyle w:val="a9"/>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2A572B" w:rsidRDefault="004F775B" w:rsidP="002A572B">
          <w:pPr>
            <w:pStyle w:val="a9"/>
          </w:pPr>
        </w:p>
      </w:tc>
    </w:tr>
    <w:tr w:rsidR="002A572B" w14:paraId="7634FCD1" w14:textId="77777777" w:rsidTr="006366F2">
      <w:trPr>
        <w:trHeight w:val="340"/>
      </w:trPr>
      <w:tc>
        <w:tcPr>
          <w:tcW w:w="8121" w:type="dxa"/>
          <w:vAlign w:val="center"/>
          <w:hideMark/>
        </w:tcPr>
        <w:p w14:paraId="74F97D7D" w14:textId="543EBFF4" w:rsidR="002A572B" w:rsidRDefault="00426215" w:rsidP="002A19FA">
          <w:pPr>
            <w:pStyle w:val="a9"/>
            <w:tabs>
              <w:tab w:val="clear" w:pos="0"/>
            </w:tabs>
          </w:pPr>
          <w:r>
            <w:t>Business Template</w:t>
          </w:r>
        </w:p>
      </w:tc>
      <w:tc>
        <w:tcPr>
          <w:tcW w:w="1377" w:type="dxa"/>
          <w:vAlign w:val="center"/>
          <w:hideMark/>
        </w:tcPr>
        <w:p w14:paraId="22501B53" w14:textId="77777777" w:rsidR="002A572B" w:rsidRDefault="005D1735" w:rsidP="002A572B">
          <w:pPr>
            <w:pStyle w:val="a9"/>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76784B" w:rsidRPr="002A572B" w:rsidRDefault="005D1735" w:rsidP="002A572B">
    <w:pPr>
      <w:pStyle w:val="a9"/>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pic="http://schemas.openxmlformats.org/drawingml/2006/picture" xmlns:a14="http://schemas.microsoft.com/office/drawing/2010/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a"/>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1"/>
      <w:lvlText w:val="%1"/>
      <w:lvlJc w:val="left"/>
      <w:pPr>
        <w:ind w:left="2160" w:hanging="720"/>
      </w:pPr>
      <w:rPr>
        <w:rFonts w:ascii="Arial Black" w:hAnsi="Arial Black" w:hint="default"/>
        <w:b w:val="0"/>
        <w:i w:val="0"/>
        <w:color w:val="464547"/>
        <w:sz w:val="28"/>
      </w:rPr>
    </w:lvl>
    <w:lvl w:ilvl="1">
      <w:start w:val="1"/>
      <w:numFmt w:val="decimal"/>
      <w:pStyle w:val="2"/>
      <w:lvlText w:val="%1.%2"/>
      <w:lvlJc w:val="left"/>
      <w:pPr>
        <w:ind w:left="2160" w:hanging="720"/>
      </w:pPr>
      <w:rPr>
        <w:rFonts w:ascii="Arial Black" w:hAnsi="Arial Black" w:hint="default"/>
        <w:b w:val="0"/>
        <w:i w:val="0"/>
        <w:caps/>
        <w:color w:val="1A9CB0"/>
        <w:sz w:val="24"/>
      </w:rPr>
    </w:lvl>
    <w:lvl w:ilvl="2">
      <w:start w:val="1"/>
      <w:numFmt w:val="decimal"/>
      <w:pStyle w:val="3"/>
      <w:lvlText w:val="%1.%2.%3"/>
      <w:lvlJc w:val="left"/>
      <w:pPr>
        <w:ind w:left="2160" w:hanging="720"/>
      </w:pPr>
      <w:rPr>
        <w:rFonts w:ascii="Arial Black" w:hAnsi="Arial Black" w:hint="default"/>
        <w:b w:val="0"/>
        <w:i w:val="0"/>
        <w:color w:val="1A9CB0"/>
        <w:sz w:val="24"/>
      </w:rPr>
    </w:lvl>
    <w:lvl w:ilvl="3">
      <w:start w:val="1"/>
      <w:numFmt w:val="decimal"/>
      <w:pStyle w:val="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57DD6F34"/>
    <w:multiLevelType w:val="multilevel"/>
    <w:tmpl w:val="1436B0F0"/>
    <w:numStyleLink w:val="NumberList"/>
  </w:abstractNum>
  <w:abstractNum w:abstractNumId="14" w15:restartNumberingAfterBreak="0">
    <w:nsid w:val="58155A8A"/>
    <w:multiLevelType w:val="multilevel"/>
    <w:tmpl w:val="EE7A7A12"/>
    <w:styleLink w:val="BulletList"/>
    <w:lvl w:ilvl="0">
      <w:start w:val="1"/>
      <w:numFmt w:val="bullet"/>
      <w:pStyle w:val="a0"/>
      <w:lvlText w:val=""/>
      <w:lvlJc w:val="left"/>
      <w:pPr>
        <w:ind w:left="720" w:hanging="363"/>
      </w:pPr>
      <w:rPr>
        <w:rFonts w:ascii="Symbol" w:hAnsi="Symbol" w:hint="default"/>
        <w:color w:val="1A9CB0"/>
      </w:rPr>
    </w:lvl>
    <w:lvl w:ilvl="1">
      <w:start w:val="1"/>
      <w:numFmt w:val="bullet"/>
      <w:pStyle w:val="20"/>
      <w:lvlText w:val=""/>
      <w:lvlJc w:val="left"/>
      <w:pPr>
        <w:ind w:left="1077" w:hanging="357"/>
      </w:pPr>
      <w:rPr>
        <w:rFonts w:ascii="Symbol" w:hAnsi="Symbol" w:hint="default"/>
        <w:color w:val="464547"/>
      </w:rPr>
    </w:lvl>
    <w:lvl w:ilvl="2">
      <w:start w:val="1"/>
      <w:numFmt w:val="bullet"/>
      <w:pStyle w:val="30"/>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7"/>
  </w:num>
  <w:num w:numId="5">
    <w:abstractNumId w:val="5"/>
  </w:num>
  <w:num w:numId="6">
    <w:abstractNumId w:val="3"/>
  </w:num>
  <w:num w:numId="7">
    <w:abstractNumId w:val="15"/>
  </w:num>
  <w:num w:numId="8">
    <w:abstractNumId w:val="10"/>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2"/>
  </w:num>
  <w:num w:numId="15">
    <w:abstractNumId w:val="11"/>
  </w:num>
  <w:num w:numId="16">
    <w:abstractNumId w:val="8"/>
  </w:num>
  <w:num w:numId="17">
    <w:abstractNumId w:val="8"/>
    <w:lvlOverride w:ilvl="0">
      <w:startOverride w:val="1"/>
    </w:lvlOverride>
  </w:num>
  <w:num w:numId="18">
    <w:abstractNumId w:val="6"/>
  </w:num>
  <w:num w:numId="19">
    <w:abstractNumId w:val="9"/>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4"/>
  </w:num>
  <w:num w:numId="2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makon">
    <w15:presenceInfo w15:providerId="Windows Live" w15:userId="910a3eb62e0ffb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7202A"/>
    <w:rsid w:val="00074855"/>
    <w:rsid w:val="00104CAC"/>
    <w:rsid w:val="00125E85"/>
    <w:rsid w:val="001271E1"/>
    <w:rsid w:val="00173F65"/>
    <w:rsid w:val="00182D3B"/>
    <w:rsid w:val="00192D26"/>
    <w:rsid w:val="00220384"/>
    <w:rsid w:val="002B3847"/>
    <w:rsid w:val="002C76CC"/>
    <w:rsid w:val="002E6935"/>
    <w:rsid w:val="00341A40"/>
    <w:rsid w:val="00357E14"/>
    <w:rsid w:val="00407DD5"/>
    <w:rsid w:val="00426215"/>
    <w:rsid w:val="00444D3B"/>
    <w:rsid w:val="00445409"/>
    <w:rsid w:val="00480504"/>
    <w:rsid w:val="0048499B"/>
    <w:rsid w:val="004A4E69"/>
    <w:rsid w:val="004B2ACB"/>
    <w:rsid w:val="004F775B"/>
    <w:rsid w:val="00500742"/>
    <w:rsid w:val="00504C62"/>
    <w:rsid w:val="00522491"/>
    <w:rsid w:val="0057509B"/>
    <w:rsid w:val="00580835"/>
    <w:rsid w:val="005D1735"/>
    <w:rsid w:val="00666408"/>
    <w:rsid w:val="006C5206"/>
    <w:rsid w:val="006F645E"/>
    <w:rsid w:val="007B27B1"/>
    <w:rsid w:val="007C4361"/>
    <w:rsid w:val="00876D86"/>
    <w:rsid w:val="008D0346"/>
    <w:rsid w:val="0094703C"/>
    <w:rsid w:val="00950730"/>
    <w:rsid w:val="00974743"/>
    <w:rsid w:val="009C4486"/>
    <w:rsid w:val="009D7BE5"/>
    <w:rsid w:val="009E4BF9"/>
    <w:rsid w:val="009E7277"/>
    <w:rsid w:val="00A27B33"/>
    <w:rsid w:val="00A91602"/>
    <w:rsid w:val="00AA68CA"/>
    <w:rsid w:val="00B00FF6"/>
    <w:rsid w:val="00B072EA"/>
    <w:rsid w:val="00B25BD7"/>
    <w:rsid w:val="00B63965"/>
    <w:rsid w:val="00B83E56"/>
    <w:rsid w:val="00BE17E0"/>
    <w:rsid w:val="00C403FF"/>
    <w:rsid w:val="00C901A0"/>
    <w:rsid w:val="00CA3310"/>
    <w:rsid w:val="00CE6020"/>
    <w:rsid w:val="00D04DA9"/>
    <w:rsid w:val="00D20F53"/>
    <w:rsid w:val="00D61C9C"/>
    <w:rsid w:val="00DA2488"/>
    <w:rsid w:val="00DC4330"/>
    <w:rsid w:val="00DD31D9"/>
    <w:rsid w:val="00E016A3"/>
    <w:rsid w:val="00E15F7E"/>
    <w:rsid w:val="00E43D86"/>
    <w:rsid w:val="00EB54C0"/>
    <w:rsid w:val="00EE6291"/>
    <w:rsid w:val="00F55A25"/>
    <w:rsid w:val="00FB6D15"/>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uiPriority w:val="3"/>
    <w:unhideWhenUsed/>
    <w:rsid w:val="001271E1"/>
    <w:pPr>
      <w:widowControl w:val="0"/>
      <w:spacing w:after="0" w:line="240" w:lineRule="atLeast"/>
    </w:pPr>
    <w:rPr>
      <w:rFonts w:ascii="Times New Roman" w:eastAsia="Times New Roman" w:hAnsi="Times New Roman" w:cs="Times New Roman"/>
      <w:sz w:val="20"/>
      <w:szCs w:val="20"/>
    </w:rPr>
  </w:style>
  <w:style w:type="paragraph" w:styleId="1">
    <w:name w:val="heading 1"/>
    <w:aliases w:val="Attribute Heading 1,Section"/>
    <w:next w:val="a2"/>
    <w:link w:val="10"/>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2">
    <w:name w:val="heading 2"/>
    <w:aliases w:val="Attribute Heading 2,Major"/>
    <w:next w:val="a2"/>
    <w:link w:val="21"/>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3">
    <w:name w:val="heading 3"/>
    <w:aliases w:val="Table Attribute Heading"/>
    <w:next w:val="a2"/>
    <w:link w:val="31"/>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4">
    <w:name w:val="heading 4"/>
    <w:next w:val="a2"/>
    <w:link w:val="40"/>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5">
    <w:name w:val="heading 5"/>
    <w:basedOn w:val="4"/>
    <w:next w:val="a1"/>
    <w:link w:val="50"/>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6">
    <w:name w:val="heading 6"/>
    <w:basedOn w:val="5"/>
    <w:next w:val="a1"/>
    <w:link w:val="60"/>
    <w:qFormat/>
    <w:rsid w:val="00C403FF"/>
    <w:pPr>
      <w:widowControl w:val="0"/>
      <w:tabs>
        <w:tab w:val="clear" w:pos="3888"/>
        <w:tab w:val="num" w:pos="4968"/>
      </w:tabs>
      <w:ind w:left="4896"/>
      <w:outlineLvl w:val="5"/>
    </w:pPr>
    <w:rPr>
      <w:b w:val="0"/>
    </w:rPr>
  </w:style>
  <w:style w:type="paragraph" w:styleId="7">
    <w:name w:val="heading 7"/>
    <w:basedOn w:val="6"/>
    <w:next w:val="a1"/>
    <w:link w:val="70"/>
    <w:qFormat/>
    <w:rsid w:val="00C403FF"/>
    <w:pPr>
      <w:tabs>
        <w:tab w:val="clear" w:pos="4968"/>
        <w:tab w:val="center" w:pos="-2430"/>
        <w:tab w:val="num" w:pos="6192"/>
      </w:tabs>
      <w:ind w:left="6192" w:hanging="1296"/>
      <w:outlineLvl w:val="6"/>
    </w:pPr>
  </w:style>
  <w:style w:type="paragraph" w:styleId="8">
    <w:name w:val="heading 8"/>
    <w:basedOn w:val="a1"/>
    <w:next w:val="a1"/>
    <w:link w:val="80"/>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8"/>
    <w:next w:val="8"/>
    <w:link w:val="90"/>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aliases w:val="Attribute Heading 1 Знак,Section Знак"/>
    <w:basedOn w:val="a3"/>
    <w:link w:val="1"/>
    <w:rsid w:val="00500742"/>
    <w:rPr>
      <w:rFonts w:ascii="Arial Black" w:eastAsia="Times New Roman" w:hAnsi="Arial Black" w:cs="Times New Roman"/>
      <w:caps/>
      <w:color w:val="464547"/>
      <w:sz w:val="28"/>
      <w:szCs w:val="20"/>
    </w:rPr>
  </w:style>
  <w:style w:type="character" w:customStyle="1" w:styleId="21">
    <w:name w:val="Заголовок 2 Знак"/>
    <w:aliases w:val="Attribute Heading 2 Знак,Major Знак"/>
    <w:basedOn w:val="a3"/>
    <w:link w:val="2"/>
    <w:rsid w:val="00500742"/>
    <w:rPr>
      <w:rFonts w:ascii="Arial Black" w:eastAsia="Times New Roman" w:hAnsi="Arial Black" w:cs="Times New Roman"/>
      <w:caps/>
      <w:color w:val="1A9CB0"/>
      <w:sz w:val="24"/>
      <w:szCs w:val="20"/>
    </w:rPr>
  </w:style>
  <w:style w:type="character" w:customStyle="1" w:styleId="31">
    <w:name w:val="Заголовок 3 Знак"/>
    <w:aliases w:val="Table Attribute Heading Знак"/>
    <w:basedOn w:val="a3"/>
    <w:link w:val="3"/>
    <w:rsid w:val="00500742"/>
    <w:rPr>
      <w:rFonts w:ascii="Arial Black" w:eastAsia="Times New Roman" w:hAnsi="Arial Black" w:cs="Times New Roman"/>
      <w:b/>
      <w:color w:val="1A9CB0"/>
      <w:sz w:val="24"/>
      <w:szCs w:val="20"/>
    </w:rPr>
  </w:style>
  <w:style w:type="character" w:customStyle="1" w:styleId="40">
    <w:name w:val="Заголовок 4 Знак"/>
    <w:basedOn w:val="a3"/>
    <w:link w:val="4"/>
    <w:rsid w:val="00500742"/>
    <w:rPr>
      <w:rFonts w:ascii="Arial Black" w:eastAsia="Times New Roman" w:hAnsi="Arial Black" w:cs="Times New Roman"/>
      <w:color w:val="1A9CB0"/>
      <w:szCs w:val="20"/>
    </w:rPr>
  </w:style>
  <w:style w:type="paragraph" w:styleId="a2">
    <w:name w:val="Body Text"/>
    <w:link w:val="a6"/>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a6">
    <w:name w:val="Основной текст Знак"/>
    <w:basedOn w:val="a3"/>
    <w:link w:val="a2"/>
    <w:rsid w:val="00500742"/>
    <w:rPr>
      <w:rFonts w:ascii="Trebuchet MS" w:eastAsia="Times New Roman" w:hAnsi="Trebuchet MS" w:cs="Times New Roman"/>
      <w:color w:val="464547"/>
      <w:sz w:val="20"/>
      <w:szCs w:val="20"/>
    </w:rPr>
  </w:style>
  <w:style w:type="paragraph" w:styleId="a7">
    <w:name w:val="footer"/>
    <w:link w:val="a8"/>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a8">
    <w:name w:val="Нижний колонтитул Знак"/>
    <w:basedOn w:val="a3"/>
    <w:link w:val="a7"/>
    <w:rsid w:val="00500742"/>
    <w:rPr>
      <w:rFonts w:ascii="Trebuchet MS" w:eastAsia="Times New Roman" w:hAnsi="Trebuchet MS" w:cs="Times New Roman"/>
      <w:color w:val="464547"/>
      <w:sz w:val="18"/>
      <w:szCs w:val="18"/>
    </w:rPr>
  </w:style>
  <w:style w:type="paragraph" w:styleId="a9">
    <w:name w:val="header"/>
    <w:link w:val="aa"/>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aa">
    <w:name w:val="Верхний колонтитул Знак"/>
    <w:basedOn w:val="a3"/>
    <w:link w:val="a9"/>
    <w:rsid w:val="00500742"/>
    <w:rPr>
      <w:rFonts w:ascii="Trebuchet MS" w:eastAsia="MS Gothic" w:hAnsi="Trebuchet MS" w:cs="Times New Roman"/>
      <w:color w:val="464547"/>
      <w:sz w:val="18"/>
      <w:szCs w:val="20"/>
    </w:rPr>
  </w:style>
  <w:style w:type="character" w:styleId="ab">
    <w:name w:val="Hyperlink"/>
    <w:basedOn w:val="a3"/>
    <w:uiPriority w:val="99"/>
    <w:qFormat/>
    <w:rsid w:val="00500742"/>
    <w:rPr>
      <w:rFonts w:ascii="Trebuchet MS" w:hAnsi="Trebuchet MS"/>
      <w:color w:val="1A9CB0"/>
      <w:sz w:val="20"/>
      <w:u w:val="single"/>
    </w:rPr>
  </w:style>
  <w:style w:type="character" w:styleId="ac">
    <w:name w:val="page number"/>
    <w:basedOn w:val="a3"/>
    <w:uiPriority w:val="1"/>
    <w:semiHidden/>
    <w:rsid w:val="00500742"/>
    <w:rPr>
      <w:rFonts w:ascii="Trebuchet MS" w:hAnsi="Trebuchet MS"/>
      <w:color w:val="3B3838" w:themeColor="background2" w:themeShade="40"/>
      <w:position w:val="-6"/>
      <w:sz w:val="20"/>
    </w:rPr>
  </w:style>
  <w:style w:type="paragraph" w:styleId="ad">
    <w:name w:val="Title"/>
    <w:next w:val="a2"/>
    <w:link w:val="ae"/>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ae">
    <w:name w:val="Заголовок Знак"/>
    <w:basedOn w:val="a3"/>
    <w:link w:val="ad"/>
    <w:rsid w:val="00500742"/>
    <w:rPr>
      <w:rFonts w:ascii="Arial Black" w:eastAsiaTheme="minorEastAsia" w:hAnsi="Arial Black" w:cs="Times New Roman"/>
      <w:caps/>
      <w:color w:val="464547"/>
      <w:sz w:val="40"/>
      <w:szCs w:val="20"/>
    </w:rPr>
  </w:style>
  <w:style w:type="paragraph" w:styleId="11">
    <w:name w:val="toc 1"/>
    <w:next w:val="a2"/>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af">
    <w:name w:val="annotation text"/>
    <w:basedOn w:val="a1"/>
    <w:link w:val="af0"/>
    <w:uiPriority w:val="99"/>
    <w:unhideWhenUsed/>
    <w:rsid w:val="00500742"/>
    <w:pPr>
      <w:spacing w:line="240" w:lineRule="auto"/>
    </w:pPr>
  </w:style>
  <w:style w:type="character" w:customStyle="1" w:styleId="af0">
    <w:name w:val="Текст примечания Знак"/>
    <w:basedOn w:val="a3"/>
    <w:link w:val="af"/>
    <w:uiPriority w:val="99"/>
    <w:rsid w:val="00500742"/>
    <w:rPr>
      <w:rFonts w:ascii="Times New Roman" w:eastAsia="Times New Roman" w:hAnsi="Times New Roman" w:cs="Times New Roman"/>
      <w:sz w:val="20"/>
      <w:szCs w:val="20"/>
    </w:rPr>
  </w:style>
  <w:style w:type="paragraph" w:styleId="af1">
    <w:name w:val="annotation subject"/>
    <w:link w:val="af2"/>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af2">
    <w:name w:val="Тема примечания Знак"/>
    <w:basedOn w:val="af0"/>
    <w:link w:val="af1"/>
    <w:rsid w:val="00500742"/>
    <w:rPr>
      <w:rFonts w:ascii="Arial Black" w:eastAsia="Times New Roman" w:hAnsi="Arial Black" w:cs="Times New Roman"/>
      <w:bCs/>
      <w:color w:val="464547"/>
      <w:sz w:val="28"/>
      <w:szCs w:val="20"/>
    </w:rPr>
  </w:style>
  <w:style w:type="paragraph" w:styleId="af3">
    <w:name w:val="TOC Heading"/>
    <w:next w:val="a2"/>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a3"/>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22">
    <w:name w:val="toc 2"/>
    <w:basedOn w:val="a1"/>
    <w:next w:val="a1"/>
    <w:autoRedefine/>
    <w:uiPriority w:val="39"/>
    <w:unhideWhenUsed/>
    <w:rsid w:val="00500742"/>
    <w:pPr>
      <w:spacing w:after="100"/>
      <w:ind w:left="200"/>
    </w:pPr>
  </w:style>
  <w:style w:type="paragraph" w:styleId="af4">
    <w:name w:val="List Paragraph"/>
    <w:basedOn w:val="a1"/>
    <w:uiPriority w:val="34"/>
    <w:qFormat/>
    <w:rsid w:val="00500742"/>
    <w:pPr>
      <w:ind w:left="720"/>
      <w:contextualSpacing/>
    </w:pPr>
  </w:style>
  <w:style w:type="paragraph" w:styleId="a0">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a">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20">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30">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32">
    <w:name w:val="toc 3"/>
    <w:basedOn w:val="a1"/>
    <w:next w:val="a1"/>
    <w:autoRedefine/>
    <w:uiPriority w:val="39"/>
    <w:unhideWhenUsed/>
    <w:rsid w:val="00974743"/>
    <w:pPr>
      <w:spacing w:after="100"/>
      <w:ind w:left="400"/>
    </w:pPr>
  </w:style>
  <w:style w:type="paragraph" w:customStyle="1" w:styleId="TableText">
    <w:name w:val="Table_Text"/>
    <w:basedOn w:val="a1"/>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4">
    <w:name w:val="Table List 4"/>
    <w:basedOn w:val="a4"/>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50">
    <w:name w:val="Заголовок 5 Знак"/>
    <w:basedOn w:val="a3"/>
    <w:link w:val="5"/>
    <w:rsid w:val="00C403FF"/>
    <w:rPr>
      <w:rFonts w:ascii="Arial" w:eastAsia="Times New Roman" w:hAnsi="Arial" w:cs="Times New Roman"/>
      <w:b/>
      <w:sz w:val="20"/>
      <w:szCs w:val="20"/>
    </w:rPr>
  </w:style>
  <w:style w:type="character" w:customStyle="1" w:styleId="60">
    <w:name w:val="Заголовок 6 Знак"/>
    <w:basedOn w:val="a3"/>
    <w:link w:val="6"/>
    <w:rsid w:val="00C403FF"/>
    <w:rPr>
      <w:rFonts w:ascii="Arial" w:eastAsia="Times New Roman" w:hAnsi="Arial" w:cs="Times New Roman"/>
      <w:sz w:val="20"/>
      <w:szCs w:val="20"/>
    </w:rPr>
  </w:style>
  <w:style w:type="character" w:customStyle="1" w:styleId="70">
    <w:name w:val="Заголовок 7 Знак"/>
    <w:basedOn w:val="a3"/>
    <w:link w:val="7"/>
    <w:rsid w:val="00C403FF"/>
    <w:rPr>
      <w:rFonts w:ascii="Arial" w:eastAsia="Times New Roman" w:hAnsi="Arial" w:cs="Times New Roman"/>
      <w:sz w:val="20"/>
      <w:szCs w:val="20"/>
    </w:rPr>
  </w:style>
  <w:style w:type="character" w:customStyle="1" w:styleId="90">
    <w:name w:val="Заголовок 9 Знак"/>
    <w:basedOn w:val="a3"/>
    <w:link w:val="9"/>
    <w:rsid w:val="00C403FF"/>
    <w:rPr>
      <w:rFonts w:ascii="Arial" w:eastAsia="Times New Roman" w:hAnsi="Arial" w:cs="Times New Roman"/>
      <w:b/>
      <w:sz w:val="20"/>
      <w:szCs w:val="20"/>
    </w:rPr>
  </w:style>
  <w:style w:type="character" w:customStyle="1" w:styleId="80">
    <w:name w:val="Заголовок 8 Знак"/>
    <w:basedOn w:val="a3"/>
    <w:link w:val="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af5">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af6">
    <w:name w:val="annotation reference"/>
    <w:basedOn w:val="a3"/>
    <w:uiPriority w:val="99"/>
    <w:semiHidden/>
    <w:unhideWhenUsed/>
    <w:rsid w:val="00B00FF6"/>
    <w:rPr>
      <w:sz w:val="16"/>
      <w:szCs w:val="16"/>
    </w:rPr>
  </w:style>
  <w:style w:type="character" w:customStyle="1" w:styleId="Mention">
    <w:name w:val="Mention"/>
    <w:basedOn w:val="a3"/>
    <w:uiPriority w:val="99"/>
    <w:unhideWhenUsed/>
    <w:rsid w:val="00036D9D"/>
    <w:rPr>
      <w:color w:val="2B579A"/>
      <w:shd w:val="clear" w:color="auto" w:fill="E6E6E6"/>
    </w:rPr>
  </w:style>
  <w:style w:type="table" w:styleId="af7">
    <w:name w:val="Table Grid"/>
    <w:basedOn w:val="a4"/>
    <w:uiPriority w:val="39"/>
    <w:rsid w:val="00522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Strong"/>
    <w:basedOn w:val="a3"/>
    <w:uiPriority w:val="22"/>
    <w:qFormat/>
    <w:rsid w:val="001271E1"/>
    <w:rPr>
      <w:b/>
      <w:bCs/>
    </w:rPr>
  </w:style>
  <w:style w:type="paragraph" w:styleId="af9">
    <w:name w:val="Normal (Web)"/>
    <w:basedOn w:val="a1"/>
    <w:uiPriority w:val="99"/>
    <w:semiHidden/>
    <w:unhideWhenUsed/>
    <w:rsid w:val="00EE6291"/>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55992">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30834499">
      <w:bodyDiv w:val="1"/>
      <w:marLeft w:val="0"/>
      <w:marRight w:val="0"/>
      <w:marTop w:val="0"/>
      <w:marBottom w:val="0"/>
      <w:divBdr>
        <w:top w:val="none" w:sz="0" w:space="0" w:color="auto"/>
        <w:left w:val="none" w:sz="0" w:space="0" w:color="auto"/>
        <w:bottom w:val="none" w:sz="0" w:space="0" w:color="auto"/>
        <w:right w:val="none" w:sz="0" w:space="0" w:color="auto"/>
      </w:divBdr>
    </w:div>
    <w:div w:id="442843398">
      <w:bodyDiv w:val="1"/>
      <w:marLeft w:val="0"/>
      <w:marRight w:val="0"/>
      <w:marTop w:val="0"/>
      <w:marBottom w:val="0"/>
      <w:divBdr>
        <w:top w:val="none" w:sz="0" w:space="0" w:color="auto"/>
        <w:left w:val="none" w:sz="0" w:space="0" w:color="auto"/>
        <w:bottom w:val="none" w:sz="0" w:space="0" w:color="auto"/>
        <w:right w:val="none" w:sz="0" w:space="0" w:color="auto"/>
      </w:divBdr>
    </w:div>
    <w:div w:id="745422506">
      <w:bodyDiv w:val="1"/>
      <w:marLeft w:val="0"/>
      <w:marRight w:val="0"/>
      <w:marTop w:val="0"/>
      <w:marBottom w:val="0"/>
      <w:divBdr>
        <w:top w:val="none" w:sz="0" w:space="0" w:color="auto"/>
        <w:left w:val="none" w:sz="0" w:space="0" w:color="auto"/>
        <w:bottom w:val="none" w:sz="0" w:space="0" w:color="auto"/>
        <w:right w:val="none" w:sz="0" w:space="0" w:color="auto"/>
      </w:divBdr>
    </w:div>
    <w:div w:id="1320385445">
      <w:bodyDiv w:val="1"/>
      <w:marLeft w:val="0"/>
      <w:marRight w:val="0"/>
      <w:marTop w:val="0"/>
      <w:marBottom w:val="0"/>
      <w:divBdr>
        <w:top w:val="none" w:sz="0" w:space="0" w:color="auto"/>
        <w:left w:val="none" w:sz="0" w:space="0" w:color="auto"/>
        <w:bottom w:val="none" w:sz="0" w:space="0" w:color="auto"/>
        <w:right w:val="none" w:sz="0" w:space="0" w:color="auto"/>
      </w:divBdr>
    </w:div>
    <w:div w:id="1438867169">
      <w:bodyDiv w:val="1"/>
      <w:marLeft w:val="0"/>
      <w:marRight w:val="0"/>
      <w:marTop w:val="0"/>
      <w:marBottom w:val="0"/>
      <w:divBdr>
        <w:top w:val="none" w:sz="0" w:space="0" w:color="auto"/>
        <w:left w:val="none" w:sz="0" w:space="0" w:color="auto"/>
        <w:bottom w:val="none" w:sz="0" w:space="0" w:color="auto"/>
        <w:right w:val="none" w:sz="0" w:space="0" w:color="auto"/>
      </w:divBdr>
    </w:div>
    <w:div w:id="1453092817">
      <w:bodyDiv w:val="1"/>
      <w:marLeft w:val="0"/>
      <w:marRight w:val="0"/>
      <w:marTop w:val="0"/>
      <w:marBottom w:val="0"/>
      <w:divBdr>
        <w:top w:val="none" w:sz="0" w:space="0" w:color="auto"/>
        <w:left w:val="none" w:sz="0" w:space="0" w:color="auto"/>
        <w:bottom w:val="none" w:sz="0" w:space="0" w:color="auto"/>
        <w:right w:val="none" w:sz="0" w:space="0" w:color="auto"/>
      </w:divBdr>
    </w:div>
    <w:div w:id="1579752895">
      <w:bodyDiv w:val="1"/>
      <w:marLeft w:val="0"/>
      <w:marRight w:val="0"/>
      <w:marTop w:val="0"/>
      <w:marBottom w:val="0"/>
      <w:divBdr>
        <w:top w:val="none" w:sz="0" w:space="0" w:color="auto"/>
        <w:left w:val="none" w:sz="0" w:space="0" w:color="auto"/>
        <w:bottom w:val="none" w:sz="0" w:space="0" w:color="auto"/>
        <w:right w:val="none" w:sz="0" w:space="0" w:color="auto"/>
      </w:divBdr>
    </w:div>
    <w:div w:id="1668899438">
      <w:bodyDiv w:val="1"/>
      <w:marLeft w:val="0"/>
      <w:marRight w:val="0"/>
      <w:marTop w:val="0"/>
      <w:marBottom w:val="0"/>
      <w:divBdr>
        <w:top w:val="none" w:sz="0" w:space="0" w:color="auto"/>
        <w:left w:val="none" w:sz="0" w:space="0" w:color="auto"/>
        <w:bottom w:val="none" w:sz="0" w:space="0" w:color="auto"/>
        <w:right w:val="none" w:sz="0" w:space="0" w:color="auto"/>
      </w:divBdr>
    </w:div>
    <w:div w:id="179949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19" Type="http://schemas.microsoft.com/office/2018/08/relationships/commentsExtensible" Target="commentsExtensi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1473</Words>
  <Characters>8398</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Elmakon</cp:lastModifiedBy>
  <cp:revision>2</cp:revision>
  <cp:lastPrinted>2021-02-26T07:14:00Z</cp:lastPrinted>
  <dcterms:created xsi:type="dcterms:W3CDTF">2023-10-02T10:39:00Z</dcterms:created>
  <dcterms:modified xsi:type="dcterms:W3CDTF">2023-10-02T10:39:00Z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